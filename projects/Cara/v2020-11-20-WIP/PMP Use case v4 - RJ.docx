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27E" w:rsidRDefault="00865F73">
      <w:pPr>
        <w:rPr>
          <w:lang w:val="fr-CH"/>
        </w:rPr>
      </w:pPr>
      <w:r>
        <w:rPr>
          <w:lang w:val="fr-CH"/>
        </w:rPr>
        <w:t>Plan de médication partagé – use case</w:t>
      </w:r>
    </w:p>
    <w:p w:rsidR="00865F73" w:rsidRDefault="00865F73" w:rsidP="00865F73">
      <w:pPr>
        <w:spacing w:after="0"/>
        <w:rPr>
          <w:lang w:val="fr-CH"/>
        </w:rPr>
      </w:pPr>
      <w:r>
        <w:rPr>
          <w:lang w:val="fr-CH"/>
        </w:rPr>
        <w:t>Madame Dupont, 72 ans, en bon état général, indépendante</w:t>
      </w:r>
    </w:p>
    <w:p w:rsidR="00865F73" w:rsidRDefault="00865F73" w:rsidP="00865F73">
      <w:pPr>
        <w:spacing w:after="0"/>
        <w:rPr>
          <w:lang w:val="fr-CH"/>
        </w:rPr>
      </w:pPr>
      <w:r>
        <w:rPr>
          <w:lang w:val="fr-CH"/>
        </w:rPr>
        <w:t xml:space="preserve">Dr Rochat, médecin </w:t>
      </w:r>
      <w:r w:rsidR="00784E20">
        <w:rPr>
          <w:lang w:val="fr-CH"/>
        </w:rPr>
        <w:t>de famille</w:t>
      </w:r>
    </w:p>
    <w:p w:rsidR="00784E20" w:rsidRDefault="00784E20" w:rsidP="00865F73">
      <w:pPr>
        <w:spacing w:after="0"/>
        <w:rPr>
          <w:lang w:val="fr-CH"/>
        </w:rPr>
      </w:pPr>
      <w:r>
        <w:rPr>
          <w:lang w:val="fr-CH"/>
        </w:rPr>
        <w:t xml:space="preserve">M. </w:t>
      </w:r>
      <w:proofErr w:type="spellStart"/>
      <w:r>
        <w:rPr>
          <w:lang w:val="fr-CH"/>
        </w:rPr>
        <w:t>Nicod</w:t>
      </w:r>
      <w:proofErr w:type="spellEnd"/>
      <w:r>
        <w:rPr>
          <w:lang w:val="fr-CH"/>
        </w:rPr>
        <w:t>, pharmacien</w:t>
      </w:r>
    </w:p>
    <w:tbl>
      <w:tblPr>
        <w:tblStyle w:val="Grilledutableau"/>
        <w:tblW w:w="15792" w:type="dxa"/>
        <w:tblCellMar>
          <w:top w:w="113" w:type="dxa"/>
          <w:left w:w="57" w:type="dxa"/>
          <w:bottom w:w="113" w:type="dxa"/>
          <w:right w:w="57" w:type="dxa"/>
        </w:tblCellMar>
        <w:tblLook w:val="04A0"/>
      </w:tblPr>
      <w:tblGrid>
        <w:gridCol w:w="902"/>
        <w:gridCol w:w="4902"/>
        <w:gridCol w:w="3355"/>
        <w:gridCol w:w="1111"/>
        <w:gridCol w:w="5522"/>
      </w:tblGrid>
      <w:tr w:rsidR="002D69EA" w:rsidTr="007A0F2E">
        <w:trPr>
          <w:trHeight w:val="283"/>
        </w:trPr>
        <w:tc>
          <w:tcPr>
            <w:tcW w:w="902" w:type="dxa"/>
          </w:tcPr>
          <w:p w:rsidR="002D69EA" w:rsidRPr="00522C9E" w:rsidRDefault="002D69EA">
            <w:pPr>
              <w:rPr>
                <w:b/>
                <w:lang w:val="fr-CH"/>
              </w:rPr>
            </w:pPr>
            <w:r w:rsidRPr="00522C9E">
              <w:rPr>
                <w:b/>
                <w:lang w:val="fr-CH"/>
              </w:rPr>
              <w:t>Date</w:t>
            </w:r>
          </w:p>
        </w:tc>
        <w:tc>
          <w:tcPr>
            <w:tcW w:w="4967" w:type="dxa"/>
          </w:tcPr>
          <w:p w:rsidR="002D69EA" w:rsidRPr="00522C9E" w:rsidRDefault="002D69EA">
            <w:pPr>
              <w:rPr>
                <w:b/>
                <w:lang w:val="fr-CH"/>
              </w:rPr>
            </w:pPr>
            <w:r w:rsidRPr="00522C9E">
              <w:rPr>
                <w:b/>
                <w:lang w:val="fr-CH"/>
              </w:rPr>
              <w:t>Histoire</w:t>
            </w:r>
          </w:p>
        </w:tc>
        <w:tc>
          <w:tcPr>
            <w:tcW w:w="3402" w:type="dxa"/>
          </w:tcPr>
          <w:p w:rsidR="002D69EA" w:rsidRPr="00522C9E" w:rsidRDefault="002D69EA" w:rsidP="00DC1FB5">
            <w:pPr>
              <w:ind w:left="363" w:hanging="363"/>
              <w:rPr>
                <w:b/>
                <w:lang w:val="fr-CH"/>
              </w:rPr>
            </w:pPr>
            <w:r w:rsidRPr="00522C9E">
              <w:rPr>
                <w:b/>
                <w:lang w:val="fr-CH"/>
              </w:rPr>
              <w:t>Ordonnances</w:t>
            </w:r>
          </w:p>
        </w:tc>
        <w:tc>
          <w:tcPr>
            <w:tcW w:w="993" w:type="dxa"/>
            <w:shd w:val="clear" w:color="auto" w:fill="FFFF00"/>
          </w:tcPr>
          <w:p w:rsidR="002D69EA" w:rsidRPr="00522C9E" w:rsidRDefault="00A75B8A" w:rsidP="007613F8">
            <w:pPr>
              <w:rPr>
                <w:b/>
                <w:lang w:val="fr-CH"/>
              </w:rPr>
            </w:pPr>
            <w:r w:rsidRPr="00522C9E">
              <w:rPr>
                <w:b/>
                <w:lang w:val="fr-CH"/>
              </w:rPr>
              <w:t>IHE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EA" w:rsidRPr="00522C9E" w:rsidRDefault="002D69EA" w:rsidP="007613F8">
            <w:pPr>
              <w:rPr>
                <w:b/>
                <w:lang w:val="fr-CH"/>
              </w:rPr>
            </w:pPr>
            <w:r w:rsidRPr="00522C9E">
              <w:rPr>
                <w:b/>
                <w:lang w:val="fr-CH"/>
              </w:rPr>
              <w:t>Plan de traitement (PML)</w:t>
            </w:r>
          </w:p>
        </w:tc>
      </w:tr>
      <w:tr w:rsidR="002D69EA" w:rsidTr="007A0F2E">
        <w:trPr>
          <w:trHeight w:val="1323"/>
        </w:trPr>
        <w:tc>
          <w:tcPr>
            <w:tcW w:w="902" w:type="dxa"/>
          </w:tcPr>
          <w:p w:rsidR="002D69EA" w:rsidRDefault="002D69EA">
            <w:pPr>
              <w:rPr>
                <w:lang w:val="fr-CH"/>
              </w:rPr>
            </w:pPr>
          </w:p>
        </w:tc>
        <w:tc>
          <w:tcPr>
            <w:tcW w:w="4967" w:type="dxa"/>
          </w:tcPr>
          <w:p w:rsidR="002D69EA" w:rsidRDefault="002D69EA">
            <w:pPr>
              <w:rPr>
                <w:lang w:val="fr-CH"/>
              </w:rPr>
            </w:pPr>
            <w:r>
              <w:rPr>
                <w:lang w:val="fr-CH"/>
              </w:rPr>
              <w:t xml:space="preserve">Madame  Dupont  est régulièrement suivie par son médecin de famille pour une hypertension artérielle, une </w:t>
            </w:r>
            <w:proofErr w:type="spellStart"/>
            <w:r>
              <w:rPr>
                <w:lang w:val="fr-CH"/>
              </w:rPr>
              <w:t>hypercholestérinémie</w:t>
            </w:r>
            <w:proofErr w:type="spellEnd"/>
            <w:r>
              <w:rPr>
                <w:lang w:val="fr-CH"/>
              </w:rPr>
              <w:t xml:space="preserve"> et pour une suspicion de maladie coronarienne (non investiguée), avec un traitement régulier de </w:t>
            </w:r>
            <w:proofErr w:type="spellStart"/>
            <w:r>
              <w:rPr>
                <w:lang w:val="fr-CH"/>
              </w:rPr>
              <w:t>Reniten</w:t>
            </w:r>
            <w:proofErr w:type="spellEnd"/>
            <w:r>
              <w:rPr>
                <w:lang w:val="fr-CH"/>
              </w:rPr>
              <w:t xml:space="preserve"> 20 mg/j, </w:t>
            </w:r>
            <w:proofErr w:type="spellStart"/>
            <w:r>
              <w:rPr>
                <w:lang w:val="fr-CH"/>
              </w:rPr>
              <w:t>Zocor</w:t>
            </w:r>
            <w:proofErr w:type="spellEnd"/>
            <w:r>
              <w:rPr>
                <w:lang w:val="fr-CH"/>
              </w:rPr>
              <w:t xml:space="preserve"> 40 mg/j, Aspirine </w:t>
            </w:r>
            <w:proofErr w:type="spellStart"/>
            <w:r>
              <w:rPr>
                <w:lang w:val="fr-CH"/>
              </w:rPr>
              <w:t>Cardio</w:t>
            </w:r>
            <w:proofErr w:type="spellEnd"/>
            <w:r>
              <w:rPr>
                <w:lang w:val="fr-CH"/>
              </w:rPr>
              <w:t xml:space="preserve">, 1 </w:t>
            </w:r>
            <w:proofErr w:type="spellStart"/>
            <w:r>
              <w:rPr>
                <w:lang w:val="fr-CH"/>
              </w:rPr>
              <w:t>cp</w:t>
            </w:r>
            <w:proofErr w:type="spellEnd"/>
            <w:r>
              <w:rPr>
                <w:lang w:val="fr-CH"/>
              </w:rPr>
              <w:t>/j.</w:t>
            </w:r>
          </w:p>
        </w:tc>
        <w:tc>
          <w:tcPr>
            <w:tcW w:w="3402" w:type="dxa"/>
          </w:tcPr>
          <w:p w:rsidR="002D69EA" w:rsidRDefault="002D69EA" w:rsidP="00DC1FB5">
            <w:pPr>
              <w:ind w:left="363" w:hanging="363"/>
              <w:rPr>
                <w:lang w:val="fr-CH"/>
              </w:rPr>
            </w:pPr>
          </w:p>
        </w:tc>
        <w:tc>
          <w:tcPr>
            <w:tcW w:w="993" w:type="dxa"/>
            <w:shd w:val="clear" w:color="auto" w:fill="FFFF00"/>
          </w:tcPr>
          <w:p w:rsidR="002D69EA" w:rsidRDefault="00185A19" w:rsidP="007613F8">
            <w:pPr>
              <w:rPr>
                <w:lang w:val="fr-CH"/>
              </w:rPr>
            </w:pPr>
            <w:r>
              <w:rPr>
                <w:lang w:val="fr-CH"/>
              </w:rPr>
              <w:t>3 x MTP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Grilledutableau"/>
              <w:tblW w:w="5143" w:type="dxa"/>
              <w:tblLook w:val="04A0"/>
            </w:tblPr>
            <w:tblGrid>
              <w:gridCol w:w="2541"/>
              <w:gridCol w:w="1025"/>
              <w:gridCol w:w="1577"/>
            </w:tblGrid>
            <w:tr w:rsidR="002D69EA" w:rsidTr="00DC1FB5">
              <w:tc>
                <w:tcPr>
                  <w:tcW w:w="2541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proofErr w:type="spellStart"/>
                  <w:r>
                    <w:rPr>
                      <w:lang w:val="fr-CH"/>
                    </w:rPr>
                    <w:t>Reniten</w:t>
                  </w:r>
                  <w:proofErr w:type="spellEnd"/>
                  <w:r>
                    <w:rPr>
                      <w:lang w:val="fr-CH"/>
                    </w:rPr>
                    <w:t xml:space="preserve"> 20 mg</w:t>
                  </w:r>
                </w:p>
              </w:tc>
              <w:tc>
                <w:tcPr>
                  <w:tcW w:w="1025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1-0-0</w:t>
                  </w:r>
                </w:p>
              </w:tc>
              <w:tc>
                <w:tcPr>
                  <w:tcW w:w="1577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</w:p>
              </w:tc>
            </w:tr>
            <w:tr w:rsidR="002D69EA" w:rsidTr="00DC1FB5">
              <w:tc>
                <w:tcPr>
                  <w:tcW w:w="2541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proofErr w:type="spellStart"/>
                  <w:r>
                    <w:rPr>
                      <w:lang w:val="fr-CH"/>
                    </w:rPr>
                    <w:t>Zocor</w:t>
                  </w:r>
                  <w:proofErr w:type="spellEnd"/>
                  <w:r>
                    <w:rPr>
                      <w:lang w:val="fr-CH"/>
                    </w:rPr>
                    <w:t xml:space="preserve"> 40 mg</w:t>
                  </w:r>
                </w:p>
              </w:tc>
              <w:tc>
                <w:tcPr>
                  <w:tcW w:w="1025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0-0-1</w:t>
                  </w:r>
                </w:p>
              </w:tc>
              <w:tc>
                <w:tcPr>
                  <w:tcW w:w="1577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</w:p>
              </w:tc>
            </w:tr>
            <w:tr w:rsidR="002D69EA" w:rsidTr="00DC1FB5">
              <w:tc>
                <w:tcPr>
                  <w:tcW w:w="2541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proofErr w:type="spellStart"/>
                  <w:r>
                    <w:rPr>
                      <w:lang w:val="fr-CH"/>
                    </w:rPr>
                    <w:t>Aspirin</w:t>
                  </w:r>
                  <w:proofErr w:type="spellEnd"/>
                  <w:r>
                    <w:rPr>
                      <w:lang w:val="fr-CH"/>
                    </w:rPr>
                    <w:t xml:space="preserve"> </w:t>
                  </w:r>
                  <w:proofErr w:type="spellStart"/>
                  <w:r>
                    <w:rPr>
                      <w:lang w:val="fr-CH"/>
                    </w:rPr>
                    <w:t>Cardio</w:t>
                  </w:r>
                  <w:proofErr w:type="spellEnd"/>
                </w:p>
              </w:tc>
              <w:tc>
                <w:tcPr>
                  <w:tcW w:w="1025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1-0-0</w:t>
                  </w:r>
                </w:p>
              </w:tc>
              <w:tc>
                <w:tcPr>
                  <w:tcW w:w="1577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</w:p>
              </w:tc>
            </w:tr>
          </w:tbl>
          <w:p w:rsidR="002D69EA" w:rsidRDefault="002D69EA">
            <w:pPr>
              <w:rPr>
                <w:lang w:val="fr-CH"/>
              </w:rPr>
            </w:pPr>
          </w:p>
        </w:tc>
      </w:tr>
      <w:tr w:rsidR="002D69EA" w:rsidTr="007A0F2E">
        <w:trPr>
          <w:trHeight w:val="1323"/>
        </w:trPr>
        <w:tc>
          <w:tcPr>
            <w:tcW w:w="902" w:type="dxa"/>
          </w:tcPr>
          <w:p w:rsidR="002D69EA" w:rsidRDefault="002D69EA">
            <w:pPr>
              <w:rPr>
                <w:lang w:val="fr-CH"/>
              </w:rPr>
            </w:pPr>
            <w:r>
              <w:rPr>
                <w:lang w:val="fr-CH"/>
              </w:rPr>
              <w:t>12.02.19</w:t>
            </w:r>
          </w:p>
        </w:tc>
        <w:tc>
          <w:tcPr>
            <w:tcW w:w="4967" w:type="dxa"/>
          </w:tcPr>
          <w:p w:rsidR="002D69EA" w:rsidRDefault="002D69EA">
            <w:pPr>
              <w:rPr>
                <w:lang w:val="fr-CH"/>
              </w:rPr>
            </w:pPr>
            <w:r>
              <w:rPr>
                <w:lang w:val="fr-CH"/>
              </w:rPr>
              <w:t>Consultation Dr R : Prescription du traitement habituel pour trois mois. A cause de lombalgies, en plus prescription de Dafalgan en réserve</w:t>
            </w:r>
          </w:p>
        </w:tc>
        <w:tc>
          <w:tcPr>
            <w:tcW w:w="3402" w:type="dxa"/>
          </w:tcPr>
          <w:p w:rsidR="002D69EA" w:rsidRPr="00951FA6" w:rsidRDefault="006F32B6" w:rsidP="00DC1FB5">
            <w:pPr>
              <w:spacing w:after="200" w:line="276" w:lineRule="auto"/>
              <w:ind w:left="363" w:hanging="363"/>
              <w:rPr>
                <w:lang w:val="fr-CH"/>
              </w:rPr>
            </w:pPr>
            <w:proofErr w:type="spellStart"/>
            <w:r w:rsidRPr="00951FA6">
              <w:rPr>
                <w:lang w:val="fr-CH"/>
              </w:rPr>
              <w:t>Rp</w:t>
            </w:r>
            <w:proofErr w:type="spellEnd"/>
            <w:r w:rsidRPr="00951FA6">
              <w:rPr>
                <w:lang w:val="fr-CH"/>
              </w:rPr>
              <w:t xml:space="preserve"> </w:t>
            </w:r>
            <w:r w:rsidRPr="00951FA6">
              <w:rPr>
                <w:lang w:val="fr-CH"/>
              </w:rPr>
              <w:tab/>
            </w:r>
            <w:proofErr w:type="spellStart"/>
            <w:r w:rsidRPr="00951FA6">
              <w:rPr>
                <w:lang w:val="fr-CH"/>
              </w:rPr>
              <w:t>Reniten</w:t>
            </w:r>
            <w:proofErr w:type="spellEnd"/>
            <w:r w:rsidRPr="00951FA6">
              <w:rPr>
                <w:lang w:val="fr-CH"/>
              </w:rPr>
              <w:t xml:space="preserve"> 20 mg, 98 </w:t>
            </w:r>
            <w:proofErr w:type="spellStart"/>
            <w:r w:rsidRPr="00951FA6">
              <w:rPr>
                <w:lang w:val="fr-CH"/>
              </w:rPr>
              <w:t>cp</w:t>
            </w:r>
            <w:proofErr w:type="spellEnd"/>
            <w:r w:rsidRPr="00951FA6">
              <w:rPr>
                <w:lang w:val="fr-CH"/>
              </w:rPr>
              <w:br/>
            </w:r>
            <w:proofErr w:type="spellStart"/>
            <w:r w:rsidRPr="00951FA6">
              <w:rPr>
                <w:lang w:val="fr-CH"/>
              </w:rPr>
              <w:t>Zocor</w:t>
            </w:r>
            <w:proofErr w:type="spellEnd"/>
            <w:r w:rsidRPr="00951FA6">
              <w:rPr>
                <w:lang w:val="fr-CH"/>
              </w:rPr>
              <w:t xml:space="preserve"> 40 mg, 98 </w:t>
            </w:r>
            <w:proofErr w:type="spellStart"/>
            <w:r w:rsidRPr="00951FA6">
              <w:rPr>
                <w:lang w:val="fr-CH"/>
              </w:rPr>
              <w:t>cp</w:t>
            </w:r>
            <w:proofErr w:type="spellEnd"/>
            <w:r w:rsidRPr="00951FA6">
              <w:rPr>
                <w:lang w:val="fr-CH"/>
              </w:rPr>
              <w:br/>
            </w:r>
            <w:proofErr w:type="spellStart"/>
            <w:r w:rsidRPr="00951FA6">
              <w:rPr>
                <w:lang w:val="fr-CH"/>
              </w:rPr>
              <w:t>Aspirin</w:t>
            </w:r>
            <w:proofErr w:type="spellEnd"/>
            <w:r w:rsidRPr="00951FA6">
              <w:rPr>
                <w:lang w:val="fr-CH"/>
              </w:rPr>
              <w:t xml:space="preserve"> </w:t>
            </w:r>
            <w:proofErr w:type="spellStart"/>
            <w:r w:rsidRPr="00951FA6">
              <w:rPr>
                <w:lang w:val="fr-CH"/>
              </w:rPr>
              <w:t>Cardio</w:t>
            </w:r>
            <w:proofErr w:type="spellEnd"/>
            <w:r w:rsidRPr="00951FA6">
              <w:rPr>
                <w:lang w:val="fr-CH"/>
              </w:rPr>
              <w:t xml:space="preserve"> 100 mg, 98 </w:t>
            </w:r>
            <w:proofErr w:type="spellStart"/>
            <w:r w:rsidRPr="00951FA6">
              <w:rPr>
                <w:lang w:val="fr-CH"/>
              </w:rPr>
              <w:t>cp</w:t>
            </w:r>
            <w:proofErr w:type="spellEnd"/>
            <w:r w:rsidRPr="00951FA6">
              <w:rPr>
                <w:lang w:val="fr-CH"/>
              </w:rPr>
              <w:br/>
            </w:r>
            <w:proofErr w:type="spellStart"/>
            <w:r w:rsidRPr="00951FA6">
              <w:rPr>
                <w:lang w:val="fr-CH"/>
              </w:rPr>
              <w:t>Dafalgan</w:t>
            </w:r>
            <w:proofErr w:type="spellEnd"/>
            <w:r w:rsidRPr="00951FA6">
              <w:rPr>
                <w:lang w:val="fr-CH"/>
              </w:rPr>
              <w:t xml:space="preserve"> 1 g, 16 </w:t>
            </w:r>
            <w:proofErr w:type="spellStart"/>
            <w:r w:rsidRPr="00951FA6">
              <w:rPr>
                <w:lang w:val="fr-CH"/>
              </w:rPr>
              <w:t>cp</w:t>
            </w:r>
            <w:proofErr w:type="spellEnd"/>
          </w:p>
        </w:tc>
        <w:tc>
          <w:tcPr>
            <w:tcW w:w="993" w:type="dxa"/>
            <w:shd w:val="clear" w:color="auto" w:fill="FFFF00"/>
          </w:tcPr>
          <w:p w:rsidR="002D69EA" w:rsidRDefault="00185A19">
            <w:pPr>
              <w:rPr>
                <w:lang w:val="fr-CH"/>
              </w:rPr>
            </w:pPr>
            <w:r>
              <w:rPr>
                <w:lang w:val="fr-CH"/>
              </w:rPr>
              <w:t xml:space="preserve">1 x </w:t>
            </w:r>
            <w:r w:rsidR="002D69EA">
              <w:rPr>
                <w:lang w:val="fr-CH"/>
              </w:rPr>
              <w:t>MTP</w:t>
            </w:r>
          </w:p>
          <w:p w:rsidR="002D69EA" w:rsidRDefault="00185A19">
            <w:pPr>
              <w:rPr>
                <w:lang w:val="fr-CH"/>
              </w:rPr>
            </w:pPr>
            <w:r>
              <w:rPr>
                <w:lang w:val="fr-CH"/>
              </w:rPr>
              <w:t xml:space="preserve">1 x </w:t>
            </w:r>
            <w:r w:rsidR="002D69EA">
              <w:rPr>
                <w:lang w:val="fr-CH"/>
              </w:rPr>
              <w:t>PRE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Grilledutableau"/>
              <w:tblW w:w="0" w:type="auto"/>
              <w:tblLook w:val="04A0"/>
            </w:tblPr>
            <w:tblGrid>
              <w:gridCol w:w="2574"/>
              <w:gridCol w:w="992"/>
              <w:gridCol w:w="1591"/>
            </w:tblGrid>
            <w:tr w:rsidR="002D69EA" w:rsidTr="00DC1FB5">
              <w:tc>
                <w:tcPr>
                  <w:tcW w:w="2574" w:type="dxa"/>
                </w:tcPr>
                <w:p w:rsidR="002D69EA" w:rsidRDefault="002D69EA">
                  <w:pPr>
                    <w:rPr>
                      <w:lang w:val="fr-CH"/>
                    </w:rPr>
                  </w:pPr>
                  <w:proofErr w:type="spellStart"/>
                  <w:r>
                    <w:rPr>
                      <w:lang w:val="fr-CH"/>
                    </w:rPr>
                    <w:t>Reniten</w:t>
                  </w:r>
                  <w:proofErr w:type="spellEnd"/>
                  <w:r>
                    <w:rPr>
                      <w:lang w:val="fr-CH"/>
                    </w:rPr>
                    <w:t xml:space="preserve"> 20 mg</w:t>
                  </w:r>
                </w:p>
              </w:tc>
              <w:tc>
                <w:tcPr>
                  <w:tcW w:w="992" w:type="dxa"/>
                </w:tcPr>
                <w:p w:rsidR="002D69EA" w:rsidRDefault="002D69EA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1-0-0</w:t>
                  </w:r>
                </w:p>
              </w:tc>
              <w:tc>
                <w:tcPr>
                  <w:tcW w:w="1591" w:type="dxa"/>
                </w:tcPr>
                <w:p w:rsidR="002D69EA" w:rsidRDefault="002D69EA">
                  <w:pPr>
                    <w:rPr>
                      <w:lang w:val="fr-CH"/>
                    </w:rPr>
                  </w:pPr>
                </w:p>
              </w:tc>
            </w:tr>
            <w:tr w:rsidR="002D69EA" w:rsidTr="00DC1FB5">
              <w:tc>
                <w:tcPr>
                  <w:tcW w:w="2574" w:type="dxa"/>
                </w:tcPr>
                <w:p w:rsidR="002D69EA" w:rsidRDefault="002D69EA">
                  <w:pPr>
                    <w:rPr>
                      <w:lang w:val="fr-CH"/>
                    </w:rPr>
                  </w:pPr>
                  <w:proofErr w:type="spellStart"/>
                  <w:r>
                    <w:rPr>
                      <w:lang w:val="fr-CH"/>
                    </w:rPr>
                    <w:t>Zocor</w:t>
                  </w:r>
                  <w:proofErr w:type="spellEnd"/>
                  <w:r>
                    <w:rPr>
                      <w:lang w:val="fr-CH"/>
                    </w:rPr>
                    <w:t xml:space="preserve"> 40 mg</w:t>
                  </w:r>
                </w:p>
              </w:tc>
              <w:tc>
                <w:tcPr>
                  <w:tcW w:w="992" w:type="dxa"/>
                </w:tcPr>
                <w:p w:rsidR="002D69EA" w:rsidRDefault="002D69EA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0-0-1</w:t>
                  </w:r>
                </w:p>
              </w:tc>
              <w:tc>
                <w:tcPr>
                  <w:tcW w:w="1591" w:type="dxa"/>
                </w:tcPr>
                <w:p w:rsidR="002D69EA" w:rsidRDefault="002D69EA">
                  <w:pPr>
                    <w:rPr>
                      <w:lang w:val="fr-CH"/>
                    </w:rPr>
                  </w:pPr>
                </w:p>
              </w:tc>
            </w:tr>
            <w:tr w:rsidR="002D69EA" w:rsidTr="00DC1FB5">
              <w:tc>
                <w:tcPr>
                  <w:tcW w:w="2574" w:type="dxa"/>
                </w:tcPr>
                <w:p w:rsidR="002D69EA" w:rsidRDefault="002D69EA">
                  <w:pPr>
                    <w:rPr>
                      <w:lang w:val="fr-CH"/>
                    </w:rPr>
                  </w:pPr>
                  <w:proofErr w:type="spellStart"/>
                  <w:r>
                    <w:rPr>
                      <w:lang w:val="fr-CH"/>
                    </w:rPr>
                    <w:t>Aspirin</w:t>
                  </w:r>
                  <w:proofErr w:type="spellEnd"/>
                  <w:r>
                    <w:rPr>
                      <w:lang w:val="fr-CH"/>
                    </w:rPr>
                    <w:t xml:space="preserve"> </w:t>
                  </w:r>
                  <w:proofErr w:type="spellStart"/>
                  <w:r>
                    <w:rPr>
                      <w:lang w:val="fr-CH"/>
                    </w:rPr>
                    <w:t>Cardio</w:t>
                  </w:r>
                  <w:proofErr w:type="spellEnd"/>
                </w:p>
              </w:tc>
              <w:tc>
                <w:tcPr>
                  <w:tcW w:w="992" w:type="dxa"/>
                </w:tcPr>
                <w:p w:rsidR="002D69EA" w:rsidRDefault="002D69EA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1-0-0</w:t>
                  </w:r>
                </w:p>
              </w:tc>
              <w:tc>
                <w:tcPr>
                  <w:tcW w:w="1591" w:type="dxa"/>
                </w:tcPr>
                <w:p w:rsidR="002D69EA" w:rsidRDefault="002D69EA">
                  <w:pPr>
                    <w:rPr>
                      <w:lang w:val="fr-CH"/>
                    </w:rPr>
                  </w:pPr>
                </w:p>
              </w:tc>
            </w:tr>
            <w:tr w:rsidR="002D69EA" w:rsidTr="00DC1FB5">
              <w:tc>
                <w:tcPr>
                  <w:tcW w:w="2574" w:type="dxa"/>
                </w:tcPr>
                <w:p w:rsidR="002D69EA" w:rsidRDefault="002D69EA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Dafalgan 1 g</w:t>
                  </w:r>
                </w:p>
              </w:tc>
              <w:tc>
                <w:tcPr>
                  <w:tcW w:w="992" w:type="dxa"/>
                </w:tcPr>
                <w:p w:rsidR="002D69EA" w:rsidRDefault="002D69EA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 xml:space="preserve">1-1-1 </w:t>
                  </w:r>
                </w:p>
              </w:tc>
              <w:tc>
                <w:tcPr>
                  <w:tcW w:w="1591" w:type="dxa"/>
                </w:tcPr>
                <w:p w:rsidR="002D69EA" w:rsidRDefault="002D69EA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en réserve</w:t>
                  </w:r>
                </w:p>
              </w:tc>
            </w:tr>
          </w:tbl>
          <w:p w:rsidR="002D69EA" w:rsidRDefault="002D69EA">
            <w:pPr>
              <w:rPr>
                <w:lang w:val="fr-CH"/>
              </w:rPr>
            </w:pPr>
          </w:p>
        </w:tc>
      </w:tr>
      <w:tr w:rsidR="002D69EA" w:rsidTr="007A0F2E">
        <w:tc>
          <w:tcPr>
            <w:tcW w:w="902" w:type="dxa"/>
          </w:tcPr>
          <w:p w:rsidR="002D69EA" w:rsidRDefault="002D69EA">
            <w:pPr>
              <w:rPr>
                <w:lang w:val="fr-CH"/>
              </w:rPr>
            </w:pPr>
            <w:r>
              <w:rPr>
                <w:lang w:val="fr-CH"/>
              </w:rPr>
              <w:t>12.02.19</w:t>
            </w:r>
          </w:p>
        </w:tc>
        <w:tc>
          <w:tcPr>
            <w:tcW w:w="4967" w:type="dxa"/>
          </w:tcPr>
          <w:p w:rsidR="002D69EA" w:rsidRDefault="002D69EA">
            <w:pPr>
              <w:rPr>
                <w:lang w:val="fr-CH"/>
              </w:rPr>
            </w:pPr>
            <w:r>
              <w:rPr>
                <w:lang w:val="fr-CH"/>
              </w:rPr>
              <w:t xml:space="preserve">Pharmacie : Le pharmacien échange le </w:t>
            </w:r>
            <w:proofErr w:type="spellStart"/>
            <w:r>
              <w:rPr>
                <w:lang w:val="fr-CH"/>
              </w:rPr>
              <w:t>Zocor</w:t>
            </w:r>
            <w:proofErr w:type="spellEnd"/>
            <w:r>
              <w:rPr>
                <w:lang w:val="fr-CH"/>
              </w:rPr>
              <w:t xml:space="preserve"> contre un générique (</w:t>
            </w:r>
            <w:proofErr w:type="spellStart"/>
            <w:r>
              <w:rPr>
                <w:lang w:val="fr-CH"/>
              </w:rPr>
              <w:t>Simcora</w:t>
            </w:r>
            <w:proofErr w:type="spellEnd"/>
            <w:r>
              <w:rPr>
                <w:lang w:val="fr-CH"/>
              </w:rPr>
              <w:t xml:space="preserve"> 40 mg) et délivre les médicaments</w:t>
            </w:r>
          </w:p>
        </w:tc>
        <w:tc>
          <w:tcPr>
            <w:tcW w:w="3402" w:type="dxa"/>
          </w:tcPr>
          <w:p w:rsidR="002D69EA" w:rsidRDefault="002D69EA" w:rsidP="00DC1FB5">
            <w:pPr>
              <w:ind w:left="363" w:hanging="363"/>
              <w:rPr>
                <w:lang w:val="fr-CH"/>
              </w:rPr>
            </w:pPr>
          </w:p>
        </w:tc>
        <w:tc>
          <w:tcPr>
            <w:tcW w:w="993" w:type="dxa"/>
            <w:shd w:val="clear" w:color="auto" w:fill="FFFF00"/>
          </w:tcPr>
          <w:p w:rsidR="002402C8" w:rsidRDefault="002402C8" w:rsidP="007613F8">
            <w:pPr>
              <w:rPr>
                <w:lang w:val="fr-CH"/>
              </w:rPr>
            </w:pPr>
            <w:r>
              <w:rPr>
                <w:lang w:val="fr-CH"/>
              </w:rPr>
              <w:t>4 x PADV</w:t>
            </w:r>
            <w:r>
              <w:rPr>
                <w:rStyle w:val="Appelnotedebasdep"/>
                <w:lang w:val="fr-CH"/>
              </w:rPr>
              <w:footnoteReference w:id="1"/>
            </w:r>
          </w:p>
          <w:p w:rsidR="002D69EA" w:rsidRDefault="00185A19" w:rsidP="007613F8">
            <w:pPr>
              <w:rPr>
                <w:lang w:val="fr-CH"/>
              </w:rPr>
            </w:pPr>
            <w:r>
              <w:rPr>
                <w:lang w:val="fr-CH"/>
              </w:rPr>
              <w:t xml:space="preserve">4 x </w:t>
            </w:r>
            <w:proofErr w:type="gramStart"/>
            <w:r w:rsidR="002D69EA">
              <w:rPr>
                <w:lang w:val="fr-CH"/>
              </w:rPr>
              <w:t>DIS</w:t>
            </w:r>
            <w:proofErr w:type="gramEnd"/>
            <w:r>
              <w:rPr>
                <w:rStyle w:val="Appelnotedebasdep"/>
                <w:lang w:val="fr-CH"/>
              </w:rPr>
              <w:footnoteReference w:id="2"/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Grilledutableau"/>
              <w:tblW w:w="0" w:type="auto"/>
              <w:tblLook w:val="04A0"/>
            </w:tblPr>
            <w:tblGrid>
              <w:gridCol w:w="2574"/>
              <w:gridCol w:w="992"/>
              <w:gridCol w:w="1591"/>
            </w:tblGrid>
            <w:tr w:rsidR="002D69EA" w:rsidTr="00DC1FB5">
              <w:tc>
                <w:tcPr>
                  <w:tcW w:w="2574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proofErr w:type="spellStart"/>
                  <w:r>
                    <w:rPr>
                      <w:lang w:val="fr-CH"/>
                    </w:rPr>
                    <w:t>Reniten</w:t>
                  </w:r>
                  <w:proofErr w:type="spellEnd"/>
                  <w:r>
                    <w:rPr>
                      <w:lang w:val="fr-CH"/>
                    </w:rPr>
                    <w:t xml:space="preserve"> 20 mg</w:t>
                  </w:r>
                </w:p>
              </w:tc>
              <w:tc>
                <w:tcPr>
                  <w:tcW w:w="992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1-0-0</w:t>
                  </w:r>
                </w:p>
              </w:tc>
              <w:tc>
                <w:tcPr>
                  <w:tcW w:w="1591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</w:p>
              </w:tc>
            </w:tr>
            <w:tr w:rsidR="002D69EA" w:rsidTr="00DC1FB5">
              <w:tc>
                <w:tcPr>
                  <w:tcW w:w="2574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proofErr w:type="spellStart"/>
                  <w:r>
                    <w:rPr>
                      <w:lang w:val="fr-CH"/>
                    </w:rPr>
                    <w:t>Simcora</w:t>
                  </w:r>
                  <w:proofErr w:type="spellEnd"/>
                  <w:r>
                    <w:rPr>
                      <w:lang w:val="fr-CH"/>
                    </w:rPr>
                    <w:t xml:space="preserve"> 40 mg</w:t>
                  </w:r>
                </w:p>
              </w:tc>
              <w:tc>
                <w:tcPr>
                  <w:tcW w:w="992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0-0-1</w:t>
                  </w:r>
                </w:p>
              </w:tc>
              <w:tc>
                <w:tcPr>
                  <w:tcW w:w="1591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</w:p>
              </w:tc>
            </w:tr>
            <w:tr w:rsidR="002D69EA" w:rsidTr="00DC1FB5">
              <w:tc>
                <w:tcPr>
                  <w:tcW w:w="2574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proofErr w:type="spellStart"/>
                  <w:r>
                    <w:rPr>
                      <w:lang w:val="fr-CH"/>
                    </w:rPr>
                    <w:t>Aspirin</w:t>
                  </w:r>
                  <w:proofErr w:type="spellEnd"/>
                  <w:r>
                    <w:rPr>
                      <w:lang w:val="fr-CH"/>
                    </w:rPr>
                    <w:t xml:space="preserve"> </w:t>
                  </w:r>
                  <w:proofErr w:type="spellStart"/>
                  <w:r>
                    <w:rPr>
                      <w:lang w:val="fr-CH"/>
                    </w:rPr>
                    <w:t>Cardio</w:t>
                  </w:r>
                  <w:proofErr w:type="spellEnd"/>
                </w:p>
              </w:tc>
              <w:tc>
                <w:tcPr>
                  <w:tcW w:w="992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1-0-0</w:t>
                  </w:r>
                </w:p>
              </w:tc>
              <w:tc>
                <w:tcPr>
                  <w:tcW w:w="1591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</w:p>
              </w:tc>
            </w:tr>
            <w:tr w:rsidR="002D69EA" w:rsidTr="00DC1FB5">
              <w:tc>
                <w:tcPr>
                  <w:tcW w:w="2574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Dafalgan 1 g</w:t>
                  </w:r>
                </w:p>
              </w:tc>
              <w:tc>
                <w:tcPr>
                  <w:tcW w:w="992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 xml:space="preserve">1-1-1 </w:t>
                  </w:r>
                </w:p>
              </w:tc>
              <w:tc>
                <w:tcPr>
                  <w:tcW w:w="1591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en réserve</w:t>
                  </w:r>
                </w:p>
              </w:tc>
            </w:tr>
          </w:tbl>
          <w:p w:rsidR="002D69EA" w:rsidRDefault="002D69EA">
            <w:pPr>
              <w:rPr>
                <w:lang w:val="fr-CH"/>
              </w:rPr>
            </w:pPr>
          </w:p>
        </w:tc>
      </w:tr>
      <w:tr w:rsidR="002D69EA" w:rsidTr="007A0F2E">
        <w:tc>
          <w:tcPr>
            <w:tcW w:w="902" w:type="dxa"/>
          </w:tcPr>
          <w:p w:rsidR="002D69EA" w:rsidRDefault="002D69EA">
            <w:pPr>
              <w:rPr>
                <w:lang w:val="fr-CH"/>
              </w:rPr>
            </w:pPr>
            <w:r>
              <w:rPr>
                <w:lang w:val="fr-CH"/>
              </w:rPr>
              <w:t>26.02.19</w:t>
            </w:r>
          </w:p>
        </w:tc>
        <w:tc>
          <w:tcPr>
            <w:tcW w:w="4967" w:type="dxa"/>
            <w:tcBorders>
              <w:bottom w:val="single" w:sz="4" w:space="0" w:color="auto"/>
            </w:tcBorders>
          </w:tcPr>
          <w:p w:rsidR="002D69EA" w:rsidRDefault="002D69EA" w:rsidP="00AA2513">
            <w:pPr>
              <w:rPr>
                <w:lang w:val="fr-CH"/>
              </w:rPr>
            </w:pPr>
            <w:r>
              <w:rPr>
                <w:lang w:val="fr-CH"/>
              </w:rPr>
              <w:t xml:space="preserve">Tél. de Mme Dupont au Dr Rochat : Vertiges ; elle a contrôlé la tension artérielle qui est inhabituellement élevée. Dr Rochat lui propose de doubler la dose matinale de </w:t>
            </w:r>
            <w:proofErr w:type="spellStart"/>
            <w:r>
              <w:rPr>
                <w:lang w:val="fr-CH"/>
              </w:rPr>
              <w:t>Reniten</w:t>
            </w:r>
            <w:proofErr w:type="spellEnd"/>
            <w:r>
              <w:rPr>
                <w:lang w:val="fr-CH"/>
              </w:rPr>
              <w:t> ; consultation dans une semaine</w:t>
            </w:r>
          </w:p>
        </w:tc>
        <w:tc>
          <w:tcPr>
            <w:tcW w:w="3402" w:type="dxa"/>
          </w:tcPr>
          <w:p w:rsidR="002D69EA" w:rsidRDefault="002D69EA" w:rsidP="00DC1FB5">
            <w:pPr>
              <w:ind w:left="363" w:hanging="363"/>
              <w:rPr>
                <w:lang w:val="fr-CH"/>
              </w:rPr>
            </w:pPr>
          </w:p>
        </w:tc>
        <w:tc>
          <w:tcPr>
            <w:tcW w:w="993" w:type="dxa"/>
            <w:shd w:val="clear" w:color="auto" w:fill="FFFF00"/>
          </w:tcPr>
          <w:p w:rsidR="002D69EA" w:rsidRDefault="00185A19" w:rsidP="007613F8">
            <w:pPr>
              <w:rPr>
                <w:lang w:val="fr-CH"/>
              </w:rPr>
            </w:pPr>
            <w:r>
              <w:rPr>
                <w:lang w:val="fr-CH"/>
              </w:rPr>
              <w:t>1 x PADV</w:t>
            </w:r>
            <w:r>
              <w:rPr>
                <w:rStyle w:val="Appelnotedebasdep"/>
                <w:lang w:val="fr-CH"/>
              </w:rPr>
              <w:footnoteReference w:id="3"/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Grilledutableau"/>
              <w:tblW w:w="0" w:type="auto"/>
              <w:tblLook w:val="04A0"/>
            </w:tblPr>
            <w:tblGrid>
              <w:gridCol w:w="2574"/>
              <w:gridCol w:w="992"/>
              <w:gridCol w:w="1591"/>
            </w:tblGrid>
            <w:tr w:rsidR="002D69EA" w:rsidTr="00DC1FB5">
              <w:tc>
                <w:tcPr>
                  <w:tcW w:w="2574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proofErr w:type="spellStart"/>
                  <w:r>
                    <w:rPr>
                      <w:lang w:val="fr-CH"/>
                    </w:rPr>
                    <w:t>Reniten</w:t>
                  </w:r>
                  <w:proofErr w:type="spellEnd"/>
                  <w:r>
                    <w:rPr>
                      <w:lang w:val="fr-CH"/>
                    </w:rPr>
                    <w:t xml:space="preserve"> 20 mg</w:t>
                  </w:r>
                </w:p>
              </w:tc>
              <w:tc>
                <w:tcPr>
                  <w:tcW w:w="992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2-0-0</w:t>
                  </w:r>
                </w:p>
              </w:tc>
              <w:tc>
                <w:tcPr>
                  <w:tcW w:w="1591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</w:p>
              </w:tc>
            </w:tr>
            <w:tr w:rsidR="002D69EA" w:rsidTr="00DC1FB5">
              <w:tc>
                <w:tcPr>
                  <w:tcW w:w="2574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proofErr w:type="spellStart"/>
                  <w:r>
                    <w:rPr>
                      <w:lang w:val="fr-CH"/>
                    </w:rPr>
                    <w:t>Simcora</w:t>
                  </w:r>
                  <w:proofErr w:type="spellEnd"/>
                  <w:r>
                    <w:rPr>
                      <w:lang w:val="fr-CH"/>
                    </w:rPr>
                    <w:t xml:space="preserve"> 40 mg</w:t>
                  </w:r>
                </w:p>
              </w:tc>
              <w:tc>
                <w:tcPr>
                  <w:tcW w:w="992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0-0-1</w:t>
                  </w:r>
                </w:p>
              </w:tc>
              <w:tc>
                <w:tcPr>
                  <w:tcW w:w="1591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</w:p>
              </w:tc>
            </w:tr>
            <w:tr w:rsidR="002D69EA" w:rsidTr="00DC1FB5">
              <w:tc>
                <w:tcPr>
                  <w:tcW w:w="2574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proofErr w:type="spellStart"/>
                  <w:r>
                    <w:rPr>
                      <w:lang w:val="fr-CH"/>
                    </w:rPr>
                    <w:t>Aspirin</w:t>
                  </w:r>
                  <w:proofErr w:type="spellEnd"/>
                  <w:r>
                    <w:rPr>
                      <w:lang w:val="fr-CH"/>
                    </w:rPr>
                    <w:t xml:space="preserve"> </w:t>
                  </w:r>
                  <w:proofErr w:type="spellStart"/>
                  <w:r>
                    <w:rPr>
                      <w:lang w:val="fr-CH"/>
                    </w:rPr>
                    <w:t>Cardio</w:t>
                  </w:r>
                  <w:proofErr w:type="spellEnd"/>
                </w:p>
              </w:tc>
              <w:tc>
                <w:tcPr>
                  <w:tcW w:w="992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1-0-0</w:t>
                  </w:r>
                </w:p>
              </w:tc>
              <w:tc>
                <w:tcPr>
                  <w:tcW w:w="1591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</w:p>
              </w:tc>
            </w:tr>
            <w:tr w:rsidR="002D69EA" w:rsidTr="00DC1FB5">
              <w:tc>
                <w:tcPr>
                  <w:tcW w:w="2574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Dafalgan 1 g</w:t>
                  </w:r>
                </w:p>
              </w:tc>
              <w:tc>
                <w:tcPr>
                  <w:tcW w:w="992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 xml:space="preserve">1-1-1 </w:t>
                  </w:r>
                </w:p>
              </w:tc>
              <w:tc>
                <w:tcPr>
                  <w:tcW w:w="1591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en réserve</w:t>
                  </w:r>
                </w:p>
              </w:tc>
            </w:tr>
          </w:tbl>
          <w:p w:rsidR="002D69EA" w:rsidRDefault="002D69EA">
            <w:pPr>
              <w:rPr>
                <w:lang w:val="fr-CH"/>
              </w:rPr>
            </w:pPr>
          </w:p>
        </w:tc>
      </w:tr>
      <w:tr w:rsidR="002D69EA" w:rsidRPr="00DC1FB5" w:rsidTr="007A0F2E">
        <w:tc>
          <w:tcPr>
            <w:tcW w:w="902" w:type="dxa"/>
            <w:tcBorders>
              <w:bottom w:val="single" w:sz="4" w:space="0" w:color="auto"/>
            </w:tcBorders>
          </w:tcPr>
          <w:p w:rsidR="002D69EA" w:rsidRDefault="002D69EA">
            <w:pPr>
              <w:rPr>
                <w:lang w:val="fr-CH"/>
              </w:rPr>
            </w:pPr>
            <w:r>
              <w:rPr>
                <w:lang w:val="fr-CH"/>
              </w:rPr>
              <w:t>5.03.19</w:t>
            </w:r>
          </w:p>
        </w:tc>
        <w:tc>
          <w:tcPr>
            <w:tcW w:w="4967" w:type="dxa"/>
            <w:tcBorders>
              <w:bottom w:val="single" w:sz="4" w:space="0" w:color="auto"/>
            </w:tcBorders>
          </w:tcPr>
          <w:p w:rsidR="002D69EA" w:rsidRDefault="002D69EA">
            <w:pPr>
              <w:rPr>
                <w:lang w:val="fr-CH"/>
              </w:rPr>
            </w:pPr>
            <w:r>
              <w:rPr>
                <w:lang w:val="fr-CH"/>
              </w:rPr>
              <w:t xml:space="preserve">Consultation Dr R : Tension artérielle toujours élevée, raison pour laquelle il dit à la patiente d’arrêter le </w:t>
            </w:r>
            <w:proofErr w:type="spellStart"/>
            <w:r>
              <w:rPr>
                <w:lang w:val="fr-CH"/>
              </w:rPr>
              <w:t>Reniten</w:t>
            </w:r>
            <w:proofErr w:type="spellEnd"/>
            <w:r>
              <w:rPr>
                <w:lang w:val="fr-CH"/>
              </w:rPr>
              <w:t xml:space="preserve"> et il rajoute deux nouveaux médicaments.</w:t>
            </w:r>
          </w:p>
          <w:p w:rsidR="002D69EA" w:rsidRDefault="002D69EA">
            <w:pPr>
              <w:rPr>
                <w:lang w:val="fr-CH"/>
              </w:rPr>
            </w:pPr>
            <w:r>
              <w:rPr>
                <w:lang w:val="fr-CH"/>
              </w:rPr>
              <w:t xml:space="preserve">Au vu de cette évolution, avec en plus des plaintes de </w:t>
            </w:r>
            <w:r>
              <w:rPr>
                <w:lang w:val="fr-CH"/>
              </w:rPr>
              <w:lastRenderedPageBreak/>
              <w:t xml:space="preserve">douleurs thoraciques, il l’adresse au Dr </w:t>
            </w:r>
            <w:proofErr w:type="spellStart"/>
            <w:r>
              <w:rPr>
                <w:lang w:val="fr-CH"/>
              </w:rPr>
              <w:t>Malaucoeur</w:t>
            </w:r>
            <w:proofErr w:type="spellEnd"/>
            <w:r>
              <w:rPr>
                <w:lang w:val="fr-CH"/>
              </w:rPr>
              <w:t>, cardiologue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2D69EA" w:rsidRPr="00DC1FB5" w:rsidRDefault="002D69EA" w:rsidP="00DC1FB5">
            <w:pPr>
              <w:ind w:left="363" w:hanging="363"/>
              <w:rPr>
                <w:lang w:val="en-US"/>
              </w:rPr>
            </w:pPr>
            <w:proofErr w:type="spellStart"/>
            <w:r w:rsidRPr="00DC1FB5">
              <w:rPr>
                <w:lang w:val="en-US"/>
              </w:rPr>
              <w:lastRenderedPageBreak/>
              <w:t>Rp</w:t>
            </w:r>
            <w:proofErr w:type="spellEnd"/>
            <w:r w:rsidRPr="00DC1FB5"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r w:rsidRPr="00DC1FB5">
              <w:rPr>
                <w:lang w:val="en-US"/>
              </w:rPr>
              <w:t>C</w:t>
            </w:r>
            <w:r>
              <w:rPr>
                <w:lang w:val="en-US"/>
              </w:rPr>
              <w:t>o-</w:t>
            </w:r>
            <w:proofErr w:type="spellStart"/>
            <w:r>
              <w:rPr>
                <w:lang w:val="en-US"/>
              </w:rPr>
              <w:t>Reniten</w:t>
            </w:r>
            <w:proofErr w:type="spellEnd"/>
            <w:r>
              <w:rPr>
                <w:lang w:val="en-US"/>
              </w:rPr>
              <w:t xml:space="preserve"> </w:t>
            </w:r>
            <w:r w:rsidRPr="00DC1FB5">
              <w:rPr>
                <w:lang w:val="en-US"/>
              </w:rPr>
              <w:t>20/12.5 mg</w:t>
            </w:r>
            <w:r>
              <w:rPr>
                <w:lang w:val="en-US"/>
              </w:rPr>
              <w:t>, 28 cp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Norvasc</w:t>
            </w:r>
            <w:proofErr w:type="spellEnd"/>
            <w:r>
              <w:rPr>
                <w:lang w:val="en-US"/>
              </w:rPr>
              <w:t xml:space="preserve">  10 mg, 30 cp</w:t>
            </w:r>
            <w:r>
              <w:rPr>
                <w:lang w:val="en-US"/>
              </w:rPr>
              <w:br/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00"/>
          </w:tcPr>
          <w:p w:rsidR="002D69EA" w:rsidRPr="00951FA6" w:rsidRDefault="006F32B6" w:rsidP="007613F8">
            <w:pPr>
              <w:spacing w:after="200" w:line="276" w:lineRule="auto"/>
              <w:rPr>
                <w:lang w:val="es-ES_tradnl"/>
              </w:rPr>
            </w:pPr>
            <w:r w:rsidRPr="00951FA6">
              <w:rPr>
                <w:lang w:val="es-ES_tradnl"/>
              </w:rPr>
              <w:t>1 x PADV</w:t>
            </w:r>
            <w:r w:rsidR="00185A19">
              <w:rPr>
                <w:rStyle w:val="Appelnotedebasdep"/>
                <w:lang w:val="en-US"/>
              </w:rPr>
              <w:footnoteReference w:id="4"/>
            </w:r>
          </w:p>
          <w:p w:rsidR="002D69EA" w:rsidRPr="00951FA6" w:rsidRDefault="006F32B6" w:rsidP="007613F8">
            <w:pPr>
              <w:spacing w:after="200" w:line="276" w:lineRule="auto"/>
              <w:rPr>
                <w:lang w:val="es-ES_tradnl"/>
              </w:rPr>
            </w:pPr>
            <w:r w:rsidRPr="00951FA6">
              <w:rPr>
                <w:lang w:val="es-ES_tradnl"/>
              </w:rPr>
              <w:t>2 x MTP</w:t>
            </w:r>
          </w:p>
          <w:p w:rsidR="002402C8" w:rsidRPr="00951FA6" w:rsidRDefault="006F32B6" w:rsidP="002402C8">
            <w:pPr>
              <w:spacing w:after="200" w:line="276" w:lineRule="auto"/>
              <w:rPr>
                <w:lang w:val="es-ES_tradnl"/>
              </w:rPr>
            </w:pPr>
            <w:commentRangeStart w:id="0"/>
            <w:r w:rsidRPr="00951FA6">
              <w:rPr>
                <w:lang w:val="es-ES_tradnl"/>
              </w:rPr>
              <w:lastRenderedPageBreak/>
              <w:t>2 x PADV</w:t>
            </w:r>
            <w:commentRangeEnd w:id="0"/>
            <w:r w:rsidR="006424F5">
              <w:rPr>
                <w:rStyle w:val="Marquedecommentaire"/>
              </w:rPr>
              <w:commentReference w:id="0"/>
            </w:r>
            <w:r w:rsidR="002402C8">
              <w:rPr>
                <w:rStyle w:val="Appelnotedebasdep"/>
                <w:lang w:val="fr-CH"/>
              </w:rPr>
              <w:footnoteReference w:id="5"/>
            </w:r>
          </w:p>
          <w:p w:rsidR="002D69EA" w:rsidRDefault="00185A19" w:rsidP="007613F8">
            <w:pPr>
              <w:rPr>
                <w:lang w:val="en-US"/>
              </w:rPr>
            </w:pPr>
            <w:r>
              <w:rPr>
                <w:lang w:val="en-US"/>
              </w:rPr>
              <w:t xml:space="preserve">1 x </w:t>
            </w:r>
            <w:r w:rsidR="002D69EA">
              <w:rPr>
                <w:lang w:val="en-US"/>
              </w:rPr>
              <w:t>PRE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Grilledutableau"/>
              <w:tblW w:w="0" w:type="auto"/>
              <w:tblLook w:val="04A0"/>
            </w:tblPr>
            <w:tblGrid>
              <w:gridCol w:w="2574"/>
              <w:gridCol w:w="992"/>
              <w:gridCol w:w="1591"/>
            </w:tblGrid>
            <w:tr w:rsidR="002D69EA" w:rsidTr="00DC1FB5">
              <w:tc>
                <w:tcPr>
                  <w:tcW w:w="2574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r>
                    <w:rPr>
                      <w:lang w:val="en-US"/>
                    </w:rPr>
                    <w:lastRenderedPageBreak/>
                    <w:t>Co-</w:t>
                  </w:r>
                  <w:proofErr w:type="spellStart"/>
                  <w:r>
                    <w:rPr>
                      <w:lang w:val="fr-CH"/>
                    </w:rPr>
                    <w:t>Reniten</w:t>
                  </w:r>
                  <w:proofErr w:type="spellEnd"/>
                  <w:r>
                    <w:rPr>
                      <w:lang w:val="fr-CH"/>
                    </w:rPr>
                    <w:t xml:space="preserve"> 20/12,5 mg</w:t>
                  </w:r>
                </w:p>
              </w:tc>
              <w:tc>
                <w:tcPr>
                  <w:tcW w:w="992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2-0-0</w:t>
                  </w:r>
                </w:p>
              </w:tc>
              <w:tc>
                <w:tcPr>
                  <w:tcW w:w="1591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</w:p>
              </w:tc>
            </w:tr>
            <w:tr w:rsidR="002D69EA" w:rsidTr="00DC1FB5">
              <w:tc>
                <w:tcPr>
                  <w:tcW w:w="2574" w:type="dxa"/>
                </w:tcPr>
                <w:p w:rsidR="002D69EA" w:rsidRDefault="002D69EA" w:rsidP="007613F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Norvasc 10 mg</w:t>
                  </w:r>
                </w:p>
              </w:tc>
              <w:tc>
                <w:tcPr>
                  <w:tcW w:w="992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1-0-0</w:t>
                  </w:r>
                </w:p>
              </w:tc>
              <w:tc>
                <w:tcPr>
                  <w:tcW w:w="1591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</w:p>
              </w:tc>
            </w:tr>
            <w:tr w:rsidR="002D69EA" w:rsidTr="00DC1FB5">
              <w:tc>
                <w:tcPr>
                  <w:tcW w:w="2574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proofErr w:type="spellStart"/>
                  <w:r>
                    <w:rPr>
                      <w:lang w:val="fr-CH"/>
                    </w:rPr>
                    <w:t>Simcora</w:t>
                  </w:r>
                  <w:proofErr w:type="spellEnd"/>
                  <w:r>
                    <w:rPr>
                      <w:lang w:val="fr-CH"/>
                    </w:rPr>
                    <w:t xml:space="preserve"> 40 mg</w:t>
                  </w:r>
                </w:p>
              </w:tc>
              <w:tc>
                <w:tcPr>
                  <w:tcW w:w="992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0-0-1</w:t>
                  </w:r>
                </w:p>
              </w:tc>
              <w:tc>
                <w:tcPr>
                  <w:tcW w:w="1591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</w:p>
              </w:tc>
            </w:tr>
            <w:tr w:rsidR="002D69EA" w:rsidTr="00DC1FB5">
              <w:tc>
                <w:tcPr>
                  <w:tcW w:w="2574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proofErr w:type="spellStart"/>
                  <w:r>
                    <w:rPr>
                      <w:lang w:val="fr-CH"/>
                    </w:rPr>
                    <w:lastRenderedPageBreak/>
                    <w:t>Aspirin</w:t>
                  </w:r>
                  <w:proofErr w:type="spellEnd"/>
                  <w:r>
                    <w:rPr>
                      <w:lang w:val="fr-CH"/>
                    </w:rPr>
                    <w:t xml:space="preserve"> </w:t>
                  </w:r>
                  <w:proofErr w:type="spellStart"/>
                  <w:r>
                    <w:rPr>
                      <w:lang w:val="fr-CH"/>
                    </w:rPr>
                    <w:t>Cardio</w:t>
                  </w:r>
                  <w:proofErr w:type="spellEnd"/>
                </w:p>
              </w:tc>
              <w:tc>
                <w:tcPr>
                  <w:tcW w:w="992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1-0-0</w:t>
                  </w:r>
                </w:p>
              </w:tc>
              <w:tc>
                <w:tcPr>
                  <w:tcW w:w="1591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</w:p>
              </w:tc>
            </w:tr>
            <w:tr w:rsidR="002D69EA" w:rsidTr="00DC1FB5">
              <w:tc>
                <w:tcPr>
                  <w:tcW w:w="2574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Dafalgan 1 g</w:t>
                  </w:r>
                </w:p>
              </w:tc>
              <w:tc>
                <w:tcPr>
                  <w:tcW w:w="992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 xml:space="preserve">1-1-1 </w:t>
                  </w:r>
                </w:p>
              </w:tc>
              <w:tc>
                <w:tcPr>
                  <w:tcW w:w="1591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en réserve</w:t>
                  </w:r>
                </w:p>
              </w:tc>
            </w:tr>
          </w:tbl>
          <w:p w:rsidR="002D69EA" w:rsidRPr="00DC1FB5" w:rsidRDefault="002D69EA">
            <w:pPr>
              <w:rPr>
                <w:lang w:val="en-US"/>
              </w:rPr>
            </w:pPr>
          </w:p>
        </w:tc>
      </w:tr>
      <w:tr w:rsidR="002402C8" w:rsidRPr="00DC1FB5" w:rsidTr="007A0F2E">
        <w:tc>
          <w:tcPr>
            <w:tcW w:w="902" w:type="dxa"/>
            <w:tcBorders>
              <w:bottom w:val="single" w:sz="4" w:space="0" w:color="auto"/>
            </w:tcBorders>
          </w:tcPr>
          <w:p w:rsidR="002402C8" w:rsidRDefault="002402C8" w:rsidP="002402C8">
            <w:pPr>
              <w:rPr>
                <w:lang w:val="fr-CH"/>
              </w:rPr>
            </w:pPr>
            <w:r>
              <w:rPr>
                <w:lang w:val="fr-CH"/>
              </w:rPr>
              <w:lastRenderedPageBreak/>
              <w:t>5.03.19</w:t>
            </w:r>
          </w:p>
        </w:tc>
        <w:tc>
          <w:tcPr>
            <w:tcW w:w="4967" w:type="dxa"/>
            <w:tcBorders>
              <w:bottom w:val="single" w:sz="4" w:space="0" w:color="auto"/>
            </w:tcBorders>
          </w:tcPr>
          <w:p w:rsidR="002402C8" w:rsidRDefault="002402C8" w:rsidP="002F0FD6">
            <w:pPr>
              <w:rPr>
                <w:lang w:val="fr-CH"/>
              </w:rPr>
            </w:pPr>
            <w:r>
              <w:rPr>
                <w:lang w:val="fr-CH"/>
              </w:rPr>
              <w:t xml:space="preserve">Pharmacie : le </w:t>
            </w:r>
            <w:del w:id="1" w:author="Rafael Jimenez" w:date="2019-10-17T12:14:00Z">
              <w:r w:rsidDel="002F0FD6">
                <w:rPr>
                  <w:lang w:val="fr-CH"/>
                </w:rPr>
                <w:delText xml:space="preserve">médecin </w:delText>
              </w:r>
            </w:del>
            <w:ins w:id="2" w:author="Rafael Jimenez" w:date="2019-10-17T12:14:00Z">
              <w:r w:rsidR="002F0FD6">
                <w:rPr>
                  <w:lang w:val="fr-CH"/>
                </w:rPr>
                <w:t xml:space="preserve">pharmacien </w:t>
              </w:r>
            </w:ins>
            <w:r>
              <w:rPr>
                <w:lang w:val="fr-CH"/>
              </w:rPr>
              <w:t>dispense le Co-</w:t>
            </w:r>
            <w:proofErr w:type="spellStart"/>
            <w:r>
              <w:rPr>
                <w:lang w:val="fr-CH"/>
              </w:rPr>
              <w:t>Reniten</w:t>
            </w:r>
            <w:proofErr w:type="spellEnd"/>
            <w:r>
              <w:rPr>
                <w:lang w:val="fr-CH"/>
              </w:rPr>
              <w:t xml:space="preserve"> et le </w:t>
            </w:r>
            <w:proofErr w:type="spellStart"/>
            <w:r>
              <w:rPr>
                <w:lang w:val="fr-CH"/>
              </w:rPr>
              <w:t>Norvasc</w:t>
            </w:r>
            <w:proofErr w:type="spellEnd"/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2402C8" w:rsidRPr="00FE6B9F" w:rsidRDefault="002402C8" w:rsidP="002402C8">
            <w:pPr>
              <w:ind w:left="363" w:hanging="363"/>
              <w:rPr>
                <w:lang w:val="fr-CH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00"/>
          </w:tcPr>
          <w:p w:rsidR="002402C8" w:rsidRDefault="002402C8" w:rsidP="002402C8">
            <w:pPr>
              <w:rPr>
                <w:lang w:val="fr-CH"/>
              </w:rPr>
            </w:pPr>
            <w:r>
              <w:rPr>
                <w:lang w:val="fr-CH"/>
              </w:rPr>
              <w:t>2 x PADV</w:t>
            </w:r>
            <w:r>
              <w:rPr>
                <w:rStyle w:val="Appelnotedebasdep"/>
                <w:lang w:val="fr-CH"/>
              </w:rPr>
              <w:footnoteReference w:id="6"/>
            </w:r>
          </w:p>
          <w:p w:rsidR="002402C8" w:rsidRDefault="002402C8" w:rsidP="002402C8">
            <w:pPr>
              <w:rPr>
                <w:lang w:val="en-US"/>
              </w:rPr>
            </w:pPr>
            <w:r>
              <w:rPr>
                <w:lang w:val="en-US"/>
              </w:rPr>
              <w:t>2 x DIS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Grilledutableau"/>
              <w:tblW w:w="0" w:type="auto"/>
              <w:tblLook w:val="04A0"/>
            </w:tblPr>
            <w:tblGrid>
              <w:gridCol w:w="2574"/>
              <w:gridCol w:w="992"/>
              <w:gridCol w:w="1591"/>
            </w:tblGrid>
            <w:tr w:rsidR="002402C8" w:rsidTr="00123445">
              <w:tc>
                <w:tcPr>
                  <w:tcW w:w="2574" w:type="dxa"/>
                </w:tcPr>
                <w:p w:rsidR="002402C8" w:rsidRDefault="002402C8" w:rsidP="002402C8">
                  <w:pPr>
                    <w:rPr>
                      <w:lang w:val="fr-CH"/>
                    </w:rPr>
                  </w:pPr>
                  <w:r>
                    <w:rPr>
                      <w:lang w:val="en-US"/>
                    </w:rPr>
                    <w:t>Co-</w:t>
                  </w:r>
                  <w:proofErr w:type="spellStart"/>
                  <w:r>
                    <w:rPr>
                      <w:lang w:val="fr-CH"/>
                    </w:rPr>
                    <w:t>Reniten</w:t>
                  </w:r>
                  <w:proofErr w:type="spellEnd"/>
                  <w:r>
                    <w:rPr>
                      <w:lang w:val="fr-CH"/>
                    </w:rPr>
                    <w:t xml:space="preserve"> 20/12,5 mg</w:t>
                  </w:r>
                </w:p>
              </w:tc>
              <w:tc>
                <w:tcPr>
                  <w:tcW w:w="992" w:type="dxa"/>
                </w:tcPr>
                <w:p w:rsidR="002402C8" w:rsidRDefault="002402C8" w:rsidP="002402C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2-0-0</w:t>
                  </w:r>
                </w:p>
              </w:tc>
              <w:tc>
                <w:tcPr>
                  <w:tcW w:w="1591" w:type="dxa"/>
                </w:tcPr>
                <w:p w:rsidR="002402C8" w:rsidRDefault="002402C8" w:rsidP="002402C8">
                  <w:pPr>
                    <w:rPr>
                      <w:lang w:val="fr-CH"/>
                    </w:rPr>
                  </w:pPr>
                </w:p>
              </w:tc>
            </w:tr>
            <w:tr w:rsidR="002402C8" w:rsidTr="00123445">
              <w:tc>
                <w:tcPr>
                  <w:tcW w:w="2574" w:type="dxa"/>
                </w:tcPr>
                <w:p w:rsidR="002402C8" w:rsidRDefault="002402C8" w:rsidP="002402C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Norvasc</w:t>
                  </w:r>
                  <w:proofErr w:type="spellEnd"/>
                  <w:r>
                    <w:rPr>
                      <w:lang w:val="en-US"/>
                    </w:rPr>
                    <w:t xml:space="preserve"> 10 mg</w:t>
                  </w:r>
                </w:p>
              </w:tc>
              <w:tc>
                <w:tcPr>
                  <w:tcW w:w="992" w:type="dxa"/>
                </w:tcPr>
                <w:p w:rsidR="002402C8" w:rsidRDefault="002402C8" w:rsidP="002402C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1-0-0</w:t>
                  </w:r>
                </w:p>
              </w:tc>
              <w:tc>
                <w:tcPr>
                  <w:tcW w:w="1591" w:type="dxa"/>
                </w:tcPr>
                <w:p w:rsidR="002402C8" w:rsidRDefault="002402C8" w:rsidP="002402C8">
                  <w:pPr>
                    <w:rPr>
                      <w:lang w:val="fr-CH"/>
                    </w:rPr>
                  </w:pPr>
                </w:p>
              </w:tc>
            </w:tr>
            <w:tr w:rsidR="002402C8" w:rsidTr="00123445">
              <w:tc>
                <w:tcPr>
                  <w:tcW w:w="2574" w:type="dxa"/>
                </w:tcPr>
                <w:p w:rsidR="002402C8" w:rsidRDefault="002402C8" w:rsidP="002402C8">
                  <w:pPr>
                    <w:rPr>
                      <w:lang w:val="fr-CH"/>
                    </w:rPr>
                  </w:pPr>
                  <w:proofErr w:type="spellStart"/>
                  <w:r>
                    <w:rPr>
                      <w:lang w:val="fr-CH"/>
                    </w:rPr>
                    <w:t>Simcora</w:t>
                  </w:r>
                  <w:proofErr w:type="spellEnd"/>
                  <w:r>
                    <w:rPr>
                      <w:lang w:val="fr-CH"/>
                    </w:rPr>
                    <w:t xml:space="preserve"> 40 mg</w:t>
                  </w:r>
                </w:p>
              </w:tc>
              <w:tc>
                <w:tcPr>
                  <w:tcW w:w="992" w:type="dxa"/>
                </w:tcPr>
                <w:p w:rsidR="002402C8" w:rsidRDefault="002402C8" w:rsidP="002402C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0-0-1</w:t>
                  </w:r>
                </w:p>
              </w:tc>
              <w:tc>
                <w:tcPr>
                  <w:tcW w:w="1591" w:type="dxa"/>
                </w:tcPr>
                <w:p w:rsidR="002402C8" w:rsidRDefault="002402C8" w:rsidP="002402C8">
                  <w:pPr>
                    <w:rPr>
                      <w:lang w:val="fr-CH"/>
                    </w:rPr>
                  </w:pPr>
                </w:p>
              </w:tc>
            </w:tr>
            <w:tr w:rsidR="002402C8" w:rsidTr="00123445">
              <w:tc>
                <w:tcPr>
                  <w:tcW w:w="2574" w:type="dxa"/>
                </w:tcPr>
                <w:p w:rsidR="002402C8" w:rsidRDefault="002402C8" w:rsidP="002402C8">
                  <w:pPr>
                    <w:rPr>
                      <w:lang w:val="fr-CH"/>
                    </w:rPr>
                  </w:pPr>
                  <w:proofErr w:type="spellStart"/>
                  <w:r>
                    <w:rPr>
                      <w:lang w:val="fr-CH"/>
                    </w:rPr>
                    <w:t>Aspirin</w:t>
                  </w:r>
                  <w:proofErr w:type="spellEnd"/>
                  <w:r>
                    <w:rPr>
                      <w:lang w:val="fr-CH"/>
                    </w:rPr>
                    <w:t xml:space="preserve"> </w:t>
                  </w:r>
                  <w:proofErr w:type="spellStart"/>
                  <w:r>
                    <w:rPr>
                      <w:lang w:val="fr-CH"/>
                    </w:rPr>
                    <w:t>Cardio</w:t>
                  </w:r>
                  <w:proofErr w:type="spellEnd"/>
                </w:p>
              </w:tc>
              <w:tc>
                <w:tcPr>
                  <w:tcW w:w="992" w:type="dxa"/>
                </w:tcPr>
                <w:p w:rsidR="002402C8" w:rsidRDefault="002402C8" w:rsidP="002402C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1-0-0</w:t>
                  </w:r>
                </w:p>
              </w:tc>
              <w:tc>
                <w:tcPr>
                  <w:tcW w:w="1591" w:type="dxa"/>
                </w:tcPr>
                <w:p w:rsidR="002402C8" w:rsidRDefault="002402C8" w:rsidP="002402C8">
                  <w:pPr>
                    <w:rPr>
                      <w:lang w:val="fr-CH"/>
                    </w:rPr>
                  </w:pPr>
                </w:p>
              </w:tc>
            </w:tr>
            <w:tr w:rsidR="002402C8" w:rsidTr="00123445">
              <w:tc>
                <w:tcPr>
                  <w:tcW w:w="2574" w:type="dxa"/>
                </w:tcPr>
                <w:p w:rsidR="002402C8" w:rsidRDefault="002402C8" w:rsidP="002402C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Dafalgan 1 g</w:t>
                  </w:r>
                </w:p>
              </w:tc>
              <w:tc>
                <w:tcPr>
                  <w:tcW w:w="992" w:type="dxa"/>
                </w:tcPr>
                <w:p w:rsidR="002402C8" w:rsidRDefault="002402C8" w:rsidP="002402C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 xml:space="preserve">1-1-1 </w:t>
                  </w:r>
                </w:p>
              </w:tc>
              <w:tc>
                <w:tcPr>
                  <w:tcW w:w="1591" w:type="dxa"/>
                </w:tcPr>
                <w:p w:rsidR="002402C8" w:rsidRDefault="002402C8" w:rsidP="002402C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en réserve</w:t>
                  </w:r>
                </w:p>
              </w:tc>
            </w:tr>
          </w:tbl>
          <w:p w:rsidR="002402C8" w:rsidRPr="00DC1FB5" w:rsidRDefault="002402C8" w:rsidP="002402C8">
            <w:pPr>
              <w:rPr>
                <w:lang w:val="en-US"/>
              </w:rPr>
            </w:pPr>
          </w:p>
        </w:tc>
      </w:tr>
      <w:tr w:rsidR="002D69EA" w:rsidRPr="003165F5" w:rsidTr="006253E5">
        <w:tc>
          <w:tcPr>
            <w:tcW w:w="902" w:type="dxa"/>
            <w:tcBorders>
              <w:top w:val="single" w:sz="4" w:space="0" w:color="auto"/>
            </w:tcBorders>
          </w:tcPr>
          <w:p w:rsidR="002D69EA" w:rsidRPr="00DC1FB5" w:rsidRDefault="002D69EA">
            <w:pPr>
              <w:rPr>
                <w:lang w:val="en-US"/>
              </w:rPr>
            </w:pPr>
            <w:r>
              <w:rPr>
                <w:lang w:val="en-US"/>
              </w:rPr>
              <w:t>9.03.19</w:t>
            </w:r>
          </w:p>
        </w:tc>
        <w:tc>
          <w:tcPr>
            <w:tcW w:w="4967" w:type="dxa"/>
            <w:tcBorders>
              <w:top w:val="single" w:sz="4" w:space="0" w:color="auto"/>
            </w:tcBorders>
          </w:tcPr>
          <w:p w:rsidR="002D69EA" w:rsidRPr="00DC1FB5" w:rsidRDefault="002D69EA">
            <w:r w:rsidRPr="00DC1FB5">
              <w:t xml:space="preserve">Consultation Dr M. (non relié au PMP): </w:t>
            </w:r>
            <w:r>
              <w:t>Comme la tension artérielle est toujours élevée, le cardiologue propose de changer le traitement : stop Co-</w:t>
            </w:r>
            <w:proofErr w:type="spellStart"/>
            <w:r>
              <w:t>Reniten</w:t>
            </w:r>
            <w:proofErr w:type="spellEnd"/>
            <w:r>
              <w:t xml:space="preserve">, stop </w:t>
            </w:r>
            <w:proofErr w:type="spellStart"/>
            <w:r>
              <w:t>Norvasc</w:t>
            </w:r>
            <w:proofErr w:type="spellEnd"/>
            <w:r>
              <w:t xml:space="preserve">, nouveau </w:t>
            </w:r>
            <w:proofErr w:type="spellStart"/>
            <w:r>
              <w:t>Exforge</w:t>
            </w:r>
            <w:proofErr w:type="spellEnd"/>
            <w:r>
              <w:t> ; comme l’examen cardiologique ne montre pas de signe de maladie coronarienne, il propose également d’arrêter l’Aspirine Cardio et faire un essai thérapeutique avec un IPP.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2D69EA" w:rsidRPr="003165F5" w:rsidRDefault="002D69EA" w:rsidP="003165F5">
            <w:pPr>
              <w:ind w:left="363" w:hanging="363"/>
            </w:pPr>
            <w:proofErr w:type="spellStart"/>
            <w:r w:rsidRPr="003165F5">
              <w:t>Rp</w:t>
            </w:r>
            <w:proofErr w:type="spellEnd"/>
            <w:r w:rsidRPr="003165F5">
              <w:tab/>
            </w:r>
            <w:proofErr w:type="spellStart"/>
            <w:r w:rsidRPr="003165F5">
              <w:t>Exforge</w:t>
            </w:r>
            <w:proofErr w:type="spellEnd"/>
            <w:r w:rsidRPr="003165F5">
              <w:t xml:space="preserve"> 10/160mg, 28 </w:t>
            </w:r>
            <w:proofErr w:type="spellStart"/>
            <w:r w:rsidRPr="003165F5">
              <w:t>cp</w:t>
            </w:r>
            <w:proofErr w:type="spellEnd"/>
            <w:r w:rsidRPr="003165F5">
              <w:t>, à renouveler pour 3 mois</w:t>
            </w:r>
            <w:r w:rsidRPr="003165F5">
              <w:br/>
            </w:r>
            <w:proofErr w:type="spellStart"/>
            <w:r>
              <w:t>Nexium</w:t>
            </w:r>
            <w:proofErr w:type="spellEnd"/>
            <w:r>
              <w:t xml:space="preserve"> 40 mg, 14 </w:t>
            </w:r>
            <w:proofErr w:type="spellStart"/>
            <w:r>
              <w:t>cp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FFFF00"/>
          </w:tcPr>
          <w:p w:rsidR="002D69EA" w:rsidRPr="003165F5" w:rsidRDefault="00185A19" w:rsidP="00647193">
            <w:r>
              <w:t xml:space="preserve">-- 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Grilledutableau"/>
              <w:tblW w:w="0" w:type="auto"/>
              <w:tblLook w:val="04A0"/>
            </w:tblPr>
            <w:tblGrid>
              <w:gridCol w:w="2567"/>
              <w:gridCol w:w="989"/>
              <w:gridCol w:w="1587"/>
            </w:tblGrid>
            <w:tr w:rsidR="002D69EA" w:rsidTr="00AB17BB">
              <w:tc>
                <w:tcPr>
                  <w:tcW w:w="2567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commentRangeStart w:id="3"/>
                  <w:proofErr w:type="spellStart"/>
                  <w:r w:rsidRPr="003165F5">
                    <w:t>Exforge</w:t>
                  </w:r>
                  <w:proofErr w:type="spellEnd"/>
                  <w:r w:rsidRPr="003165F5">
                    <w:t xml:space="preserve"> 10/160mg</w:t>
                  </w:r>
                </w:p>
              </w:tc>
              <w:tc>
                <w:tcPr>
                  <w:tcW w:w="989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1-0-0</w:t>
                  </w:r>
                </w:p>
              </w:tc>
              <w:tc>
                <w:tcPr>
                  <w:tcW w:w="1587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</w:p>
              </w:tc>
            </w:tr>
            <w:tr w:rsidR="002D69EA" w:rsidTr="00AB17BB">
              <w:tc>
                <w:tcPr>
                  <w:tcW w:w="2567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proofErr w:type="spellStart"/>
                  <w:r>
                    <w:rPr>
                      <w:lang w:val="fr-CH"/>
                    </w:rPr>
                    <w:t>Simcora</w:t>
                  </w:r>
                  <w:proofErr w:type="spellEnd"/>
                  <w:r>
                    <w:rPr>
                      <w:lang w:val="fr-CH"/>
                    </w:rPr>
                    <w:t xml:space="preserve"> 40 mg</w:t>
                  </w:r>
                </w:p>
              </w:tc>
              <w:tc>
                <w:tcPr>
                  <w:tcW w:w="989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0-0-1</w:t>
                  </w:r>
                </w:p>
              </w:tc>
              <w:tc>
                <w:tcPr>
                  <w:tcW w:w="1587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</w:p>
              </w:tc>
            </w:tr>
            <w:tr w:rsidR="002D69EA" w:rsidTr="00AB17BB">
              <w:tc>
                <w:tcPr>
                  <w:tcW w:w="2567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proofErr w:type="spellStart"/>
                  <w:r>
                    <w:rPr>
                      <w:lang w:val="fr-CH"/>
                    </w:rPr>
                    <w:t>Nexium</w:t>
                  </w:r>
                  <w:proofErr w:type="spellEnd"/>
                  <w:r>
                    <w:rPr>
                      <w:lang w:val="fr-CH"/>
                    </w:rPr>
                    <w:t xml:space="preserve"> 40 mg</w:t>
                  </w:r>
                </w:p>
              </w:tc>
              <w:tc>
                <w:tcPr>
                  <w:tcW w:w="989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0-0-1</w:t>
                  </w:r>
                </w:p>
              </w:tc>
              <w:tc>
                <w:tcPr>
                  <w:tcW w:w="1587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</w:p>
              </w:tc>
            </w:tr>
            <w:tr w:rsidR="002D69EA" w:rsidTr="00AB17BB">
              <w:tc>
                <w:tcPr>
                  <w:tcW w:w="2567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proofErr w:type="spellStart"/>
                  <w:r>
                    <w:rPr>
                      <w:lang w:val="fr-CH"/>
                    </w:rPr>
                    <w:t>Dafalgan</w:t>
                  </w:r>
                  <w:proofErr w:type="spellEnd"/>
                  <w:r>
                    <w:rPr>
                      <w:lang w:val="fr-CH"/>
                    </w:rPr>
                    <w:t xml:space="preserve"> 1 g</w:t>
                  </w:r>
                </w:p>
              </w:tc>
              <w:tc>
                <w:tcPr>
                  <w:tcW w:w="989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 xml:space="preserve">1-1-1 </w:t>
                  </w:r>
                </w:p>
              </w:tc>
              <w:tc>
                <w:tcPr>
                  <w:tcW w:w="1587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en réserve</w:t>
                  </w:r>
                  <w:commentRangeEnd w:id="3"/>
                  <w:r w:rsidR="00CE25E8">
                    <w:rPr>
                      <w:rStyle w:val="Marquedecommentaire"/>
                    </w:rPr>
                    <w:commentReference w:id="3"/>
                  </w:r>
                </w:p>
              </w:tc>
            </w:tr>
          </w:tbl>
          <w:p w:rsidR="002D69EA" w:rsidRPr="003165F5" w:rsidRDefault="002D69EA"/>
        </w:tc>
      </w:tr>
      <w:tr w:rsidR="002D69EA" w:rsidRPr="003165F5" w:rsidTr="006253E5">
        <w:tc>
          <w:tcPr>
            <w:tcW w:w="902" w:type="dxa"/>
          </w:tcPr>
          <w:p w:rsidR="002D69EA" w:rsidRPr="003165F5" w:rsidRDefault="002D69EA">
            <w:r>
              <w:t>9.03.19</w:t>
            </w:r>
          </w:p>
        </w:tc>
        <w:tc>
          <w:tcPr>
            <w:tcW w:w="4967" w:type="dxa"/>
          </w:tcPr>
          <w:p w:rsidR="002D69EA" w:rsidRPr="003165F5" w:rsidRDefault="002D69EA">
            <w:r>
              <w:t>Pharmacie </w:t>
            </w:r>
            <w:commentRangeStart w:id="4"/>
            <w:r>
              <w:t xml:space="preserve">: Le pharmacien adapte le plan de traitement selon l’ordonnance du cardiologue </w:t>
            </w:r>
            <w:commentRangeEnd w:id="4"/>
            <w:r w:rsidR="002402C8">
              <w:rPr>
                <w:rStyle w:val="Marquedecommentaire"/>
              </w:rPr>
              <w:commentReference w:id="4"/>
            </w:r>
            <w:commentRangeStart w:id="5"/>
            <w:r>
              <w:t>et</w:t>
            </w:r>
            <w:commentRangeEnd w:id="5"/>
            <w:r w:rsidR="00C611E3">
              <w:rPr>
                <w:rStyle w:val="Marquedecommentaire"/>
              </w:rPr>
              <w:commentReference w:id="5"/>
            </w:r>
            <w:r>
              <w:t xml:space="preserve"> les indications de la patiente ; échange du </w:t>
            </w:r>
            <w:proofErr w:type="spellStart"/>
            <w:r>
              <w:t>Nexium</w:t>
            </w:r>
            <w:proofErr w:type="spellEnd"/>
            <w:r>
              <w:t xml:space="preserve"> contre un générique</w:t>
            </w:r>
          </w:p>
        </w:tc>
        <w:tc>
          <w:tcPr>
            <w:tcW w:w="3402" w:type="dxa"/>
          </w:tcPr>
          <w:p w:rsidR="002D69EA" w:rsidRPr="003165F5" w:rsidRDefault="002D69EA" w:rsidP="00DC1FB5">
            <w:pPr>
              <w:ind w:left="363" w:hanging="363"/>
            </w:pPr>
          </w:p>
        </w:tc>
        <w:tc>
          <w:tcPr>
            <w:tcW w:w="993" w:type="dxa"/>
            <w:shd w:val="clear" w:color="auto" w:fill="FFFF00"/>
          </w:tcPr>
          <w:p w:rsidR="002D69EA" w:rsidRPr="00951FA6" w:rsidRDefault="006F32B6" w:rsidP="007613F8">
            <w:pPr>
              <w:spacing w:after="200" w:line="276" w:lineRule="auto"/>
              <w:rPr>
                <w:lang w:val="es-ES_tradnl"/>
              </w:rPr>
            </w:pPr>
            <w:r w:rsidRPr="00951FA6">
              <w:rPr>
                <w:lang w:val="es-ES_tradnl"/>
              </w:rPr>
              <w:t>2 x MTP</w:t>
            </w:r>
            <w:r w:rsidR="00185A19">
              <w:rPr>
                <w:rStyle w:val="Appelnotedebasdep"/>
              </w:rPr>
              <w:footnoteReference w:id="7"/>
            </w:r>
          </w:p>
          <w:p w:rsidR="00951FA6" w:rsidRDefault="006F32B6" w:rsidP="007613F8">
            <w:pPr>
              <w:keepNext/>
              <w:keepLines/>
              <w:spacing w:before="200" w:line="276" w:lineRule="auto"/>
              <w:outlineLvl w:val="1"/>
              <w:rPr>
                <w:lang w:val="es-ES_tradnl"/>
              </w:rPr>
            </w:pPr>
            <w:r w:rsidRPr="00951FA6">
              <w:rPr>
                <w:lang w:val="es-ES_tradnl"/>
              </w:rPr>
              <w:t>3 x PADV</w:t>
            </w:r>
            <w:r w:rsidR="00185A19">
              <w:rPr>
                <w:rStyle w:val="Appelnotedebasdep"/>
              </w:rPr>
              <w:footnoteReference w:id="8"/>
            </w:r>
          </w:p>
          <w:p w:rsidR="001A370D" w:rsidRDefault="00112DB9" w:rsidP="007613F8">
            <w:pPr>
              <w:keepNext/>
              <w:keepLines/>
              <w:spacing w:before="200" w:line="276" w:lineRule="auto"/>
              <w:outlineLvl w:val="1"/>
              <w:rPr>
                <w:ins w:id="6" w:author="Rafael Jimenez" w:date="2019-10-08T11:23:00Z"/>
                <w:lang w:val="es-ES_tradnl"/>
              </w:rPr>
            </w:pPr>
            <w:moveToRangeStart w:id="7" w:author="Rafael Jimenez" w:date="2019-10-08T11:23:00Z" w:name="move21426216"/>
            <w:commentRangeStart w:id="8"/>
            <w:moveTo w:id="9" w:author="Rafael Jimenez" w:date="2019-10-08T11:23:00Z">
              <w:r w:rsidRPr="00112DB9">
                <w:rPr>
                  <w:lang w:val="es-ES_tradnl"/>
                  <w:rPrChange w:id="10" w:author="Rafael Jimenez" w:date="2019-10-17T12:01:00Z">
                    <w:rPr/>
                  </w:rPrChange>
                </w:rPr>
                <w:t>1 x PRE</w:t>
              </w:r>
              <w:r w:rsidR="001A370D">
                <w:rPr>
                  <w:rStyle w:val="Appelnotedebasdep"/>
                </w:rPr>
                <w:footnoteReference w:id="9"/>
              </w:r>
            </w:moveTo>
            <w:moveToRangeEnd w:id="7"/>
            <w:commentRangeEnd w:id="8"/>
            <w:r w:rsidR="00951FA6">
              <w:rPr>
                <w:rStyle w:val="Marquedecommentaire"/>
              </w:rPr>
              <w:commentReference w:id="8"/>
            </w:r>
          </w:p>
          <w:p w:rsidR="00D10B85" w:rsidRPr="001A370D" w:rsidRDefault="006F32B6" w:rsidP="007613F8">
            <w:pPr>
              <w:keepNext/>
              <w:keepLines/>
              <w:spacing w:before="200" w:after="200" w:line="276" w:lineRule="auto"/>
              <w:outlineLvl w:val="1"/>
              <w:rPr>
                <w:lang w:val="es-ES_tradnl"/>
              </w:rPr>
            </w:pPr>
            <w:ins w:id="13" w:author="Rafael Jimenez" w:date="2019-10-04T16:42:00Z">
              <w:r w:rsidRPr="00951FA6">
                <w:rPr>
                  <w:lang w:val="es-ES_tradnl"/>
                </w:rPr>
                <w:t>2 x PADV</w:t>
              </w:r>
            </w:ins>
            <w:ins w:id="14" w:author="Rafael Jimenez" w:date="2019-10-04T16:43:00Z">
              <w:r w:rsidR="00D10B85">
                <w:rPr>
                  <w:rStyle w:val="Appelnotedebasdep"/>
                  <w:lang w:val="en-US"/>
                </w:rPr>
                <w:footnoteReference w:id="10"/>
              </w:r>
            </w:ins>
            <w:ins w:id="19" w:author="Rafael Jimenez" w:date="2019-10-04T16:42:00Z">
              <w:r w:rsidRPr="00951FA6">
                <w:rPr>
                  <w:lang w:val="es-ES_tradnl"/>
                </w:rPr>
                <w:t>?</w:t>
              </w:r>
            </w:ins>
          </w:p>
          <w:p w:rsidR="002D69EA" w:rsidRPr="008B06FC" w:rsidRDefault="006F32B6" w:rsidP="007613F8">
            <w:pPr>
              <w:spacing w:after="200" w:line="276" w:lineRule="auto"/>
            </w:pPr>
            <w:r w:rsidRPr="008B06FC">
              <w:t>2 x DIS</w:t>
            </w:r>
            <w:r w:rsidR="00185A19">
              <w:rPr>
                <w:rStyle w:val="Appelnotedebasdep"/>
              </w:rPr>
              <w:footnoteReference w:id="11"/>
            </w:r>
          </w:p>
          <w:p w:rsidR="002D69EA" w:rsidRPr="003165F5" w:rsidRDefault="00185A19" w:rsidP="006253E5">
            <w:moveFromRangeStart w:id="20" w:author="Rafael Jimenez" w:date="2019-10-08T11:23:00Z" w:name="move21426216"/>
            <w:commentRangeStart w:id="21"/>
            <w:moveFrom w:id="22" w:author="Rafael Jimenez" w:date="2019-10-08T11:23:00Z">
              <w:r w:rsidDel="001A370D">
                <w:lastRenderedPageBreak/>
                <w:t>1 x PRE</w:t>
              </w:r>
              <w:commentRangeEnd w:id="21"/>
              <w:r w:rsidR="009720DB" w:rsidDel="001A370D">
                <w:rPr>
                  <w:rStyle w:val="Marquedecommentaire"/>
                </w:rPr>
                <w:commentReference w:id="21"/>
              </w:r>
              <w:r w:rsidDel="001A370D">
                <w:rPr>
                  <w:rStyle w:val="Appelnotedebasdep"/>
                </w:rPr>
                <w:footnoteReference w:id="12"/>
              </w:r>
            </w:moveFrom>
            <w:moveFromRangeEnd w:id="20"/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Grilledutableau"/>
              <w:tblW w:w="0" w:type="auto"/>
              <w:tblLook w:val="04A0"/>
            </w:tblPr>
            <w:tblGrid>
              <w:gridCol w:w="2567"/>
              <w:gridCol w:w="989"/>
              <w:gridCol w:w="1587"/>
            </w:tblGrid>
            <w:tr w:rsidR="002D69EA" w:rsidTr="00AB17BB">
              <w:tc>
                <w:tcPr>
                  <w:tcW w:w="2567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proofErr w:type="spellStart"/>
                  <w:r w:rsidRPr="003165F5">
                    <w:lastRenderedPageBreak/>
                    <w:t>Exforge</w:t>
                  </w:r>
                  <w:proofErr w:type="spellEnd"/>
                  <w:r w:rsidRPr="003165F5">
                    <w:t xml:space="preserve"> 10/160mg</w:t>
                  </w:r>
                </w:p>
              </w:tc>
              <w:tc>
                <w:tcPr>
                  <w:tcW w:w="989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1-0-0</w:t>
                  </w:r>
                </w:p>
              </w:tc>
              <w:tc>
                <w:tcPr>
                  <w:tcW w:w="1587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</w:p>
              </w:tc>
            </w:tr>
            <w:tr w:rsidR="002D69EA" w:rsidTr="00AB17BB">
              <w:tc>
                <w:tcPr>
                  <w:tcW w:w="2567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proofErr w:type="spellStart"/>
                  <w:r>
                    <w:rPr>
                      <w:lang w:val="fr-CH"/>
                    </w:rPr>
                    <w:t>Simcora</w:t>
                  </w:r>
                  <w:proofErr w:type="spellEnd"/>
                  <w:r>
                    <w:rPr>
                      <w:lang w:val="fr-CH"/>
                    </w:rPr>
                    <w:t xml:space="preserve"> 40 mg</w:t>
                  </w:r>
                </w:p>
              </w:tc>
              <w:tc>
                <w:tcPr>
                  <w:tcW w:w="989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0-0-1</w:t>
                  </w:r>
                </w:p>
              </w:tc>
              <w:tc>
                <w:tcPr>
                  <w:tcW w:w="1587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</w:p>
              </w:tc>
            </w:tr>
            <w:tr w:rsidR="002D69EA" w:rsidTr="00AB17BB">
              <w:tc>
                <w:tcPr>
                  <w:tcW w:w="2567" w:type="dxa"/>
                </w:tcPr>
                <w:p w:rsidR="002D69EA" w:rsidRDefault="002D69EA" w:rsidP="00FF56F2">
                  <w:pPr>
                    <w:rPr>
                      <w:lang w:val="fr-CH"/>
                    </w:rPr>
                  </w:pPr>
                  <w:proofErr w:type="spellStart"/>
                  <w:r w:rsidRPr="00FF56F2">
                    <w:rPr>
                      <w:lang w:val="fr-CH"/>
                    </w:rPr>
                    <w:t>E</w:t>
                  </w:r>
                  <w:r>
                    <w:rPr>
                      <w:lang w:val="fr-CH"/>
                    </w:rPr>
                    <w:t>someprazol</w:t>
                  </w:r>
                  <w:proofErr w:type="spellEnd"/>
                  <w:r>
                    <w:rPr>
                      <w:lang w:val="fr-CH"/>
                    </w:rPr>
                    <w:t xml:space="preserve"> </w:t>
                  </w:r>
                  <w:r w:rsidRPr="00FF56F2">
                    <w:rPr>
                      <w:lang w:val="fr-CH"/>
                    </w:rPr>
                    <w:t>Sandoz 40 mg</w:t>
                  </w:r>
                </w:p>
              </w:tc>
              <w:tc>
                <w:tcPr>
                  <w:tcW w:w="989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0-0-1</w:t>
                  </w:r>
                </w:p>
              </w:tc>
              <w:tc>
                <w:tcPr>
                  <w:tcW w:w="1587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</w:p>
              </w:tc>
            </w:tr>
            <w:tr w:rsidR="002D69EA" w:rsidTr="00AB17BB">
              <w:tc>
                <w:tcPr>
                  <w:tcW w:w="2567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Dafalgan 1 g</w:t>
                  </w:r>
                </w:p>
              </w:tc>
              <w:tc>
                <w:tcPr>
                  <w:tcW w:w="989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 xml:space="preserve">1-1-1 </w:t>
                  </w:r>
                </w:p>
              </w:tc>
              <w:tc>
                <w:tcPr>
                  <w:tcW w:w="1587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en réserve</w:t>
                  </w:r>
                </w:p>
              </w:tc>
            </w:tr>
          </w:tbl>
          <w:p w:rsidR="002D69EA" w:rsidRPr="003165F5" w:rsidRDefault="002D69EA"/>
        </w:tc>
      </w:tr>
      <w:tr w:rsidR="002D69EA" w:rsidRPr="003165F5" w:rsidTr="006253E5">
        <w:trPr>
          <w:trHeight w:val="401"/>
        </w:trPr>
        <w:tc>
          <w:tcPr>
            <w:tcW w:w="902" w:type="dxa"/>
          </w:tcPr>
          <w:p w:rsidR="002D69EA" w:rsidRPr="003165F5" w:rsidRDefault="002D69EA">
            <w:r>
              <w:lastRenderedPageBreak/>
              <w:t>13.03.19</w:t>
            </w:r>
          </w:p>
        </w:tc>
        <w:tc>
          <w:tcPr>
            <w:tcW w:w="4967" w:type="dxa"/>
          </w:tcPr>
          <w:p w:rsidR="002D69EA" w:rsidRPr="003165F5" w:rsidRDefault="002D69EA">
            <w:r>
              <w:t>Consultation Dr R</w:t>
            </w:r>
            <w:r w:rsidRPr="00DC1FB5">
              <w:t>.</w:t>
            </w:r>
            <w:r>
              <w:t> : tension artérielle en ordre ; comme l’IPP ne change rien pour les douleurs thoraciques, il dit à la patiente de l’arrêter de nouveau ; comme le dos va mieux, il enlève également le Dafalgan de la liste</w:t>
            </w:r>
          </w:p>
        </w:tc>
        <w:tc>
          <w:tcPr>
            <w:tcW w:w="3402" w:type="dxa"/>
          </w:tcPr>
          <w:p w:rsidR="002D69EA" w:rsidRPr="003165F5" w:rsidRDefault="002D69EA" w:rsidP="00DC1FB5">
            <w:pPr>
              <w:ind w:left="363" w:hanging="363"/>
            </w:pPr>
          </w:p>
        </w:tc>
        <w:tc>
          <w:tcPr>
            <w:tcW w:w="993" w:type="dxa"/>
            <w:shd w:val="clear" w:color="auto" w:fill="FFFF00"/>
          </w:tcPr>
          <w:p w:rsidR="002D69EA" w:rsidRPr="003165F5" w:rsidRDefault="006253E5" w:rsidP="007613F8">
            <w:r>
              <w:t xml:space="preserve">2 x </w:t>
            </w:r>
            <w:r w:rsidR="002D69EA">
              <w:t>PADV</w:t>
            </w:r>
            <w:r>
              <w:rPr>
                <w:rStyle w:val="Appelnotedebasdep"/>
              </w:rPr>
              <w:footnoteReference w:id="13"/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Grilledutableau"/>
              <w:tblW w:w="0" w:type="auto"/>
              <w:tblLook w:val="04A0"/>
            </w:tblPr>
            <w:tblGrid>
              <w:gridCol w:w="2567"/>
              <w:gridCol w:w="989"/>
              <w:gridCol w:w="1587"/>
            </w:tblGrid>
            <w:tr w:rsidR="002D69EA" w:rsidTr="00FF56F2">
              <w:tc>
                <w:tcPr>
                  <w:tcW w:w="2567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proofErr w:type="spellStart"/>
                  <w:r w:rsidRPr="003165F5">
                    <w:t>Exforge</w:t>
                  </w:r>
                  <w:proofErr w:type="spellEnd"/>
                  <w:r w:rsidRPr="003165F5">
                    <w:t xml:space="preserve"> 10/160mg</w:t>
                  </w:r>
                </w:p>
              </w:tc>
              <w:tc>
                <w:tcPr>
                  <w:tcW w:w="989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1-0-0</w:t>
                  </w:r>
                </w:p>
              </w:tc>
              <w:tc>
                <w:tcPr>
                  <w:tcW w:w="1587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</w:p>
              </w:tc>
            </w:tr>
            <w:tr w:rsidR="002D69EA" w:rsidTr="00FF56F2">
              <w:tc>
                <w:tcPr>
                  <w:tcW w:w="2567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proofErr w:type="spellStart"/>
                  <w:r>
                    <w:rPr>
                      <w:lang w:val="fr-CH"/>
                    </w:rPr>
                    <w:t>Simcora</w:t>
                  </w:r>
                  <w:proofErr w:type="spellEnd"/>
                  <w:r>
                    <w:rPr>
                      <w:lang w:val="fr-CH"/>
                    </w:rPr>
                    <w:t xml:space="preserve"> 40 mg</w:t>
                  </w:r>
                </w:p>
              </w:tc>
              <w:tc>
                <w:tcPr>
                  <w:tcW w:w="989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0-0-1</w:t>
                  </w:r>
                </w:p>
              </w:tc>
              <w:tc>
                <w:tcPr>
                  <w:tcW w:w="1587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</w:p>
              </w:tc>
            </w:tr>
          </w:tbl>
          <w:p w:rsidR="002D69EA" w:rsidRPr="003165F5" w:rsidRDefault="002D69EA"/>
        </w:tc>
      </w:tr>
      <w:tr w:rsidR="002D69EA" w:rsidRPr="003165F5" w:rsidTr="006253E5">
        <w:tc>
          <w:tcPr>
            <w:tcW w:w="902" w:type="dxa"/>
          </w:tcPr>
          <w:p w:rsidR="002D69EA" w:rsidRPr="003165F5" w:rsidRDefault="002D69EA">
            <w:r>
              <w:t>15.03.19</w:t>
            </w:r>
          </w:p>
        </w:tc>
        <w:tc>
          <w:tcPr>
            <w:tcW w:w="4967" w:type="dxa"/>
          </w:tcPr>
          <w:p w:rsidR="002D69EA" w:rsidRPr="003165F5" w:rsidRDefault="002D69EA">
            <w:r>
              <w:t xml:space="preserve">Pharmacie : Mme D. ressent des démangeaisons ; le pharmacien vérifie la médication et lui dispense pour trois jours un </w:t>
            </w:r>
            <w:proofErr w:type="spellStart"/>
            <w:r>
              <w:t>anti-prurigineux</w:t>
            </w:r>
            <w:proofErr w:type="spellEnd"/>
            <w:r>
              <w:t>, avec le conseil d’aller chez le médecin si cela ne s’arrête pas</w:t>
            </w:r>
          </w:p>
        </w:tc>
        <w:tc>
          <w:tcPr>
            <w:tcW w:w="3402" w:type="dxa"/>
          </w:tcPr>
          <w:p w:rsidR="002D69EA" w:rsidRPr="003165F5" w:rsidRDefault="002D69EA" w:rsidP="00DC1FB5">
            <w:pPr>
              <w:ind w:left="363" w:hanging="363"/>
            </w:pPr>
          </w:p>
        </w:tc>
        <w:tc>
          <w:tcPr>
            <w:tcW w:w="993" w:type="dxa"/>
            <w:shd w:val="clear" w:color="auto" w:fill="FFFF00"/>
          </w:tcPr>
          <w:p w:rsidR="002D69EA" w:rsidRDefault="006253E5" w:rsidP="007613F8">
            <w:r>
              <w:t xml:space="preserve">1 x </w:t>
            </w:r>
            <w:r w:rsidR="002D69EA">
              <w:t>MTP</w:t>
            </w:r>
          </w:p>
          <w:p w:rsidR="009720DB" w:rsidRPr="003165F5" w:rsidRDefault="006253E5" w:rsidP="007613F8">
            <w:r>
              <w:t xml:space="preserve">1 x </w:t>
            </w:r>
            <w:proofErr w:type="gramStart"/>
            <w:r w:rsidR="002D69EA">
              <w:t>DIS</w:t>
            </w:r>
            <w:proofErr w:type="gramEnd"/>
            <w:ins w:id="25" w:author="Rafael Jimenez" w:date="2019-10-04T17:00:00Z">
              <w:r w:rsidR="009720DB">
                <w:rPr>
                  <w:rStyle w:val="Appelnotedebasdep"/>
                </w:rPr>
                <w:footnoteReference w:id="14"/>
              </w:r>
            </w:ins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Grilledutableau"/>
              <w:tblW w:w="0" w:type="auto"/>
              <w:tblLook w:val="04A0"/>
            </w:tblPr>
            <w:tblGrid>
              <w:gridCol w:w="2567"/>
              <w:gridCol w:w="989"/>
              <w:gridCol w:w="1587"/>
            </w:tblGrid>
            <w:tr w:rsidR="002D69EA" w:rsidTr="007613F8">
              <w:tc>
                <w:tcPr>
                  <w:tcW w:w="2567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proofErr w:type="spellStart"/>
                  <w:r w:rsidRPr="003165F5">
                    <w:t>Exforge</w:t>
                  </w:r>
                  <w:proofErr w:type="spellEnd"/>
                  <w:r w:rsidRPr="003165F5">
                    <w:t xml:space="preserve"> 10/160mg</w:t>
                  </w:r>
                </w:p>
              </w:tc>
              <w:tc>
                <w:tcPr>
                  <w:tcW w:w="989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1-0-0</w:t>
                  </w:r>
                </w:p>
              </w:tc>
              <w:tc>
                <w:tcPr>
                  <w:tcW w:w="1587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</w:p>
              </w:tc>
            </w:tr>
            <w:tr w:rsidR="002D69EA" w:rsidTr="007613F8">
              <w:tc>
                <w:tcPr>
                  <w:tcW w:w="2567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proofErr w:type="spellStart"/>
                  <w:r>
                    <w:rPr>
                      <w:lang w:val="fr-CH"/>
                    </w:rPr>
                    <w:t>Simcora</w:t>
                  </w:r>
                  <w:proofErr w:type="spellEnd"/>
                  <w:r>
                    <w:rPr>
                      <w:lang w:val="fr-CH"/>
                    </w:rPr>
                    <w:t xml:space="preserve"> 40 mg</w:t>
                  </w:r>
                </w:p>
              </w:tc>
              <w:tc>
                <w:tcPr>
                  <w:tcW w:w="989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0-0-1</w:t>
                  </w:r>
                </w:p>
              </w:tc>
              <w:tc>
                <w:tcPr>
                  <w:tcW w:w="1587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</w:p>
              </w:tc>
            </w:tr>
            <w:tr w:rsidR="002D69EA" w:rsidTr="007613F8">
              <w:tc>
                <w:tcPr>
                  <w:tcW w:w="2567" w:type="dxa"/>
                </w:tcPr>
                <w:p w:rsidR="002D69EA" w:rsidRDefault="002D69EA" w:rsidP="00496A08">
                  <w:pPr>
                    <w:rPr>
                      <w:lang w:val="fr-CH"/>
                    </w:rPr>
                  </w:pPr>
                  <w:proofErr w:type="spellStart"/>
                  <w:r w:rsidRPr="00496A08">
                    <w:rPr>
                      <w:lang w:val="fr-CH"/>
                    </w:rPr>
                    <w:t>C</w:t>
                  </w:r>
                  <w:r>
                    <w:rPr>
                      <w:lang w:val="fr-CH"/>
                    </w:rPr>
                    <w:t>etirizin</w:t>
                  </w:r>
                  <w:proofErr w:type="spellEnd"/>
                  <w:r w:rsidRPr="00496A08">
                    <w:rPr>
                      <w:lang w:val="fr-CH"/>
                    </w:rPr>
                    <w:t xml:space="preserve"> </w:t>
                  </w:r>
                  <w:proofErr w:type="spellStart"/>
                  <w:r w:rsidRPr="00496A08">
                    <w:rPr>
                      <w:lang w:val="fr-CH"/>
                    </w:rPr>
                    <w:t>Mepha</w:t>
                  </w:r>
                  <w:proofErr w:type="spellEnd"/>
                  <w:r w:rsidRPr="00496A08">
                    <w:rPr>
                      <w:lang w:val="fr-CH"/>
                    </w:rPr>
                    <w:t xml:space="preserve"> 10 mg</w:t>
                  </w:r>
                </w:p>
              </w:tc>
              <w:tc>
                <w:tcPr>
                  <w:tcW w:w="989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0-0-1</w:t>
                  </w:r>
                </w:p>
              </w:tc>
              <w:tc>
                <w:tcPr>
                  <w:tcW w:w="1587" w:type="dxa"/>
                </w:tcPr>
                <w:p w:rsidR="002D69EA" w:rsidRDefault="002D69EA" w:rsidP="007613F8">
                  <w:pPr>
                    <w:rPr>
                      <w:lang w:val="fr-CH"/>
                    </w:rPr>
                  </w:pPr>
                </w:p>
              </w:tc>
            </w:tr>
          </w:tbl>
          <w:p w:rsidR="002D69EA" w:rsidRPr="003165F5" w:rsidRDefault="002D69EA"/>
        </w:tc>
      </w:tr>
      <w:tr w:rsidR="002D69EA" w:rsidRPr="003165F5" w:rsidTr="006253E5">
        <w:tc>
          <w:tcPr>
            <w:tcW w:w="902" w:type="dxa"/>
          </w:tcPr>
          <w:p w:rsidR="002D69EA" w:rsidRDefault="002D69EA">
            <w:r>
              <w:t>17.03.19</w:t>
            </w:r>
          </w:p>
        </w:tc>
        <w:tc>
          <w:tcPr>
            <w:tcW w:w="4967" w:type="dxa"/>
          </w:tcPr>
          <w:p w:rsidR="002D69EA" w:rsidRDefault="002D69EA">
            <w:r>
              <w:t xml:space="preserve">Consultation urgente Dr R. : Au vu du </w:t>
            </w:r>
            <w:proofErr w:type="spellStart"/>
            <w:r>
              <w:t>prurite</w:t>
            </w:r>
            <w:proofErr w:type="spellEnd"/>
            <w:r>
              <w:t xml:space="preserve"> persistant, le médecin arrête le </w:t>
            </w:r>
            <w:proofErr w:type="spellStart"/>
            <w:r>
              <w:t>Cetirizin</w:t>
            </w:r>
            <w:proofErr w:type="spellEnd"/>
            <w:r>
              <w:t xml:space="preserve"> et </w:t>
            </w:r>
            <w:proofErr w:type="spellStart"/>
            <w:r>
              <w:t>préscrit</w:t>
            </w:r>
            <w:proofErr w:type="spellEnd"/>
            <w:r>
              <w:t xml:space="preserve"> de la Prednisone pour une semaine, ainsi qu’une lotion corporelle, à appliquer 2x/j ; pour être sûr d’une application correcte, il organise l’infirmière de soins à domicile</w:t>
            </w:r>
          </w:p>
        </w:tc>
        <w:tc>
          <w:tcPr>
            <w:tcW w:w="3402" w:type="dxa"/>
          </w:tcPr>
          <w:p w:rsidR="002D69EA" w:rsidRPr="003165F5" w:rsidRDefault="002D69EA" w:rsidP="00DC1FB5">
            <w:pPr>
              <w:ind w:left="363" w:hanging="363"/>
            </w:pPr>
            <w:proofErr w:type="spellStart"/>
            <w:r>
              <w:t>Rp</w:t>
            </w:r>
            <w:proofErr w:type="spellEnd"/>
            <w:r>
              <w:tab/>
            </w:r>
            <w:proofErr w:type="spellStart"/>
            <w:r>
              <w:t>Prednisone</w:t>
            </w:r>
            <w:proofErr w:type="spellEnd"/>
            <w:r>
              <w:t xml:space="preserve"> </w:t>
            </w:r>
            <w:proofErr w:type="spellStart"/>
            <w:r>
              <w:t>Streuli</w:t>
            </w:r>
            <w:proofErr w:type="spellEnd"/>
            <w:r>
              <w:t xml:space="preserve"> 20 mg, 20 </w:t>
            </w:r>
            <w:proofErr w:type="spellStart"/>
            <w:r>
              <w:t>cp</w:t>
            </w:r>
            <w:proofErr w:type="spellEnd"/>
            <w:r>
              <w:br/>
            </w:r>
            <w:proofErr w:type="spellStart"/>
            <w:r>
              <w:t>Excipial</w:t>
            </w:r>
            <w:proofErr w:type="spellEnd"/>
            <w:r>
              <w:t xml:space="preserve"> U </w:t>
            </w:r>
            <w:proofErr w:type="spellStart"/>
            <w:proofErr w:type="gramStart"/>
            <w:r>
              <w:t>Lipolotion</w:t>
            </w:r>
            <w:proofErr w:type="spellEnd"/>
            <w:r>
              <w:t xml:space="preserve"> ,</w:t>
            </w:r>
            <w:proofErr w:type="gramEnd"/>
            <w:r>
              <w:t xml:space="preserve"> 200 ml</w:t>
            </w:r>
          </w:p>
        </w:tc>
        <w:tc>
          <w:tcPr>
            <w:tcW w:w="993" w:type="dxa"/>
            <w:shd w:val="clear" w:color="auto" w:fill="FFFF00"/>
          </w:tcPr>
          <w:p w:rsidR="002D69EA" w:rsidRPr="00FE6B9F" w:rsidRDefault="006253E5" w:rsidP="00A22E0D">
            <w:pPr>
              <w:rPr>
                <w:lang w:val="en-US"/>
              </w:rPr>
            </w:pPr>
            <w:r w:rsidRPr="00FE6B9F">
              <w:rPr>
                <w:lang w:val="en-US"/>
              </w:rPr>
              <w:t xml:space="preserve">1 x </w:t>
            </w:r>
            <w:r w:rsidR="002D69EA" w:rsidRPr="00FE6B9F">
              <w:rPr>
                <w:lang w:val="en-US"/>
              </w:rPr>
              <w:t>PADV</w:t>
            </w:r>
            <w:r>
              <w:rPr>
                <w:rStyle w:val="Appelnotedebasdep"/>
              </w:rPr>
              <w:footnoteReference w:id="15"/>
            </w:r>
          </w:p>
          <w:p w:rsidR="002D69EA" w:rsidRPr="00FE6B9F" w:rsidRDefault="006253E5" w:rsidP="00A22E0D">
            <w:pPr>
              <w:rPr>
                <w:lang w:val="en-US"/>
              </w:rPr>
            </w:pPr>
            <w:r w:rsidRPr="00FE6B9F">
              <w:rPr>
                <w:lang w:val="en-US"/>
              </w:rPr>
              <w:t xml:space="preserve">2 x </w:t>
            </w:r>
            <w:r w:rsidR="002D69EA" w:rsidRPr="00FE6B9F">
              <w:rPr>
                <w:lang w:val="en-US"/>
              </w:rPr>
              <w:t>MTP</w:t>
            </w:r>
          </w:p>
          <w:p w:rsidR="002D69EA" w:rsidRPr="00FE6B9F" w:rsidRDefault="006253E5" w:rsidP="00A22E0D">
            <w:pPr>
              <w:rPr>
                <w:lang w:val="en-US"/>
              </w:rPr>
            </w:pPr>
            <w:r w:rsidRPr="00FE6B9F">
              <w:rPr>
                <w:lang w:val="en-US"/>
              </w:rPr>
              <w:t xml:space="preserve">1 x </w:t>
            </w:r>
            <w:r w:rsidR="002D69EA" w:rsidRPr="00FE6B9F">
              <w:rPr>
                <w:lang w:val="en-US"/>
              </w:rPr>
              <w:t>PRE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Grilledutableau"/>
              <w:tblW w:w="0" w:type="auto"/>
              <w:tblLook w:val="04A0"/>
            </w:tblPr>
            <w:tblGrid>
              <w:gridCol w:w="2567"/>
              <w:gridCol w:w="989"/>
              <w:gridCol w:w="1587"/>
            </w:tblGrid>
            <w:tr w:rsidR="002D69EA" w:rsidTr="00A22E0D">
              <w:tc>
                <w:tcPr>
                  <w:tcW w:w="2567" w:type="dxa"/>
                </w:tcPr>
                <w:p w:rsidR="002D69EA" w:rsidRDefault="002D69EA" w:rsidP="00A22E0D">
                  <w:pPr>
                    <w:rPr>
                      <w:lang w:val="fr-CH"/>
                    </w:rPr>
                  </w:pPr>
                  <w:proofErr w:type="spellStart"/>
                  <w:r w:rsidRPr="003165F5">
                    <w:t>Exforge</w:t>
                  </w:r>
                  <w:proofErr w:type="spellEnd"/>
                  <w:r w:rsidRPr="003165F5">
                    <w:t xml:space="preserve"> 10/160mg</w:t>
                  </w:r>
                </w:p>
              </w:tc>
              <w:tc>
                <w:tcPr>
                  <w:tcW w:w="989" w:type="dxa"/>
                </w:tcPr>
                <w:p w:rsidR="002D69EA" w:rsidRDefault="002D69EA" w:rsidP="00A22E0D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1-0-0</w:t>
                  </w:r>
                </w:p>
              </w:tc>
              <w:tc>
                <w:tcPr>
                  <w:tcW w:w="1587" w:type="dxa"/>
                </w:tcPr>
                <w:p w:rsidR="002D69EA" w:rsidRDefault="002D69EA" w:rsidP="00A22E0D">
                  <w:pPr>
                    <w:rPr>
                      <w:lang w:val="fr-CH"/>
                    </w:rPr>
                  </w:pPr>
                </w:p>
              </w:tc>
            </w:tr>
            <w:tr w:rsidR="002D69EA" w:rsidTr="00A22E0D">
              <w:tc>
                <w:tcPr>
                  <w:tcW w:w="2567" w:type="dxa"/>
                </w:tcPr>
                <w:p w:rsidR="002D69EA" w:rsidRDefault="002D69EA" w:rsidP="00A22E0D">
                  <w:pPr>
                    <w:rPr>
                      <w:lang w:val="fr-CH"/>
                    </w:rPr>
                  </w:pPr>
                  <w:proofErr w:type="spellStart"/>
                  <w:r>
                    <w:rPr>
                      <w:lang w:val="fr-CH"/>
                    </w:rPr>
                    <w:t>Simcora</w:t>
                  </w:r>
                  <w:proofErr w:type="spellEnd"/>
                  <w:r>
                    <w:rPr>
                      <w:lang w:val="fr-CH"/>
                    </w:rPr>
                    <w:t xml:space="preserve"> 40 mg</w:t>
                  </w:r>
                </w:p>
              </w:tc>
              <w:tc>
                <w:tcPr>
                  <w:tcW w:w="989" w:type="dxa"/>
                </w:tcPr>
                <w:p w:rsidR="002D69EA" w:rsidRDefault="002D69EA" w:rsidP="00A22E0D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0-0-1</w:t>
                  </w:r>
                </w:p>
              </w:tc>
              <w:tc>
                <w:tcPr>
                  <w:tcW w:w="1587" w:type="dxa"/>
                </w:tcPr>
                <w:p w:rsidR="002D69EA" w:rsidRDefault="002D69EA" w:rsidP="00A22E0D">
                  <w:pPr>
                    <w:rPr>
                      <w:lang w:val="fr-CH"/>
                    </w:rPr>
                  </w:pPr>
                </w:p>
              </w:tc>
            </w:tr>
            <w:tr w:rsidR="002D69EA" w:rsidTr="00A22E0D">
              <w:tc>
                <w:tcPr>
                  <w:tcW w:w="2567" w:type="dxa"/>
                </w:tcPr>
                <w:p w:rsidR="002D69EA" w:rsidRDefault="002D69EA" w:rsidP="00A22E0D">
                  <w:pPr>
                    <w:rPr>
                      <w:lang w:val="fr-CH"/>
                    </w:rPr>
                  </w:pPr>
                  <w:proofErr w:type="spellStart"/>
                  <w:r>
                    <w:rPr>
                      <w:lang w:val="fr-CH"/>
                    </w:rPr>
                    <w:t>Prednisone</w:t>
                  </w:r>
                  <w:proofErr w:type="spellEnd"/>
                  <w:r>
                    <w:rPr>
                      <w:lang w:val="fr-CH"/>
                    </w:rPr>
                    <w:t xml:space="preserve"> </w:t>
                  </w:r>
                  <w:proofErr w:type="spellStart"/>
                  <w:r>
                    <w:rPr>
                      <w:lang w:val="fr-CH"/>
                    </w:rPr>
                    <w:t>Streuli</w:t>
                  </w:r>
                  <w:proofErr w:type="spellEnd"/>
                  <w:r>
                    <w:rPr>
                      <w:lang w:val="fr-CH"/>
                    </w:rPr>
                    <w:t xml:space="preserve"> 20 mg</w:t>
                  </w:r>
                </w:p>
              </w:tc>
              <w:tc>
                <w:tcPr>
                  <w:tcW w:w="989" w:type="dxa"/>
                </w:tcPr>
                <w:p w:rsidR="002D69EA" w:rsidRDefault="002D69EA" w:rsidP="00E070FB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1-0-0</w:t>
                  </w:r>
                </w:p>
              </w:tc>
              <w:tc>
                <w:tcPr>
                  <w:tcW w:w="1587" w:type="dxa"/>
                </w:tcPr>
                <w:p w:rsidR="002D69EA" w:rsidRDefault="002D69EA" w:rsidP="00A22E0D">
                  <w:pPr>
                    <w:rPr>
                      <w:lang w:val="fr-CH"/>
                    </w:rPr>
                  </w:pPr>
                </w:p>
              </w:tc>
            </w:tr>
            <w:tr w:rsidR="002D69EA" w:rsidTr="00A22E0D">
              <w:tc>
                <w:tcPr>
                  <w:tcW w:w="2567" w:type="dxa"/>
                </w:tcPr>
                <w:p w:rsidR="002D69EA" w:rsidRDefault="002D69EA" w:rsidP="00A22E0D">
                  <w:pPr>
                    <w:rPr>
                      <w:lang w:val="fr-CH"/>
                    </w:rPr>
                  </w:pPr>
                  <w:proofErr w:type="spellStart"/>
                  <w:r>
                    <w:rPr>
                      <w:lang w:val="fr-CH"/>
                    </w:rPr>
                    <w:t>Excipial</w:t>
                  </w:r>
                  <w:proofErr w:type="spellEnd"/>
                  <w:r>
                    <w:rPr>
                      <w:lang w:val="fr-CH"/>
                    </w:rPr>
                    <w:t xml:space="preserve"> U </w:t>
                  </w:r>
                  <w:proofErr w:type="spellStart"/>
                  <w:r>
                    <w:rPr>
                      <w:lang w:val="fr-CH"/>
                    </w:rPr>
                    <w:t>Lipolotion</w:t>
                  </w:r>
                  <w:proofErr w:type="spellEnd"/>
                </w:p>
              </w:tc>
              <w:tc>
                <w:tcPr>
                  <w:tcW w:w="989" w:type="dxa"/>
                </w:tcPr>
                <w:p w:rsidR="002D69EA" w:rsidRDefault="002D69EA" w:rsidP="00E070FB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1-0-1</w:t>
                  </w:r>
                </w:p>
              </w:tc>
              <w:tc>
                <w:tcPr>
                  <w:tcW w:w="1587" w:type="dxa"/>
                </w:tcPr>
                <w:p w:rsidR="002D69EA" w:rsidRDefault="002D69EA" w:rsidP="00A22E0D">
                  <w:pPr>
                    <w:rPr>
                      <w:lang w:val="fr-CH"/>
                    </w:rPr>
                  </w:pPr>
                </w:p>
              </w:tc>
            </w:tr>
          </w:tbl>
          <w:p w:rsidR="002D69EA" w:rsidRPr="003165F5" w:rsidRDefault="002D69EA" w:rsidP="007613F8"/>
        </w:tc>
      </w:tr>
      <w:tr w:rsidR="002402C8" w:rsidRPr="003165F5" w:rsidTr="006253E5">
        <w:tc>
          <w:tcPr>
            <w:tcW w:w="902" w:type="dxa"/>
          </w:tcPr>
          <w:p w:rsidR="002402C8" w:rsidRDefault="002402C8">
            <w:r>
              <w:t>17.03.19</w:t>
            </w:r>
          </w:p>
        </w:tc>
        <w:tc>
          <w:tcPr>
            <w:tcW w:w="4967" w:type="dxa"/>
          </w:tcPr>
          <w:p w:rsidR="002402C8" w:rsidRDefault="002402C8">
            <w:r>
              <w:t>Passage à la pharmacie</w:t>
            </w:r>
          </w:p>
        </w:tc>
        <w:tc>
          <w:tcPr>
            <w:tcW w:w="3402" w:type="dxa"/>
          </w:tcPr>
          <w:p w:rsidR="002402C8" w:rsidRDefault="002402C8" w:rsidP="00DC1FB5">
            <w:pPr>
              <w:ind w:left="363" w:hanging="363"/>
            </w:pPr>
          </w:p>
        </w:tc>
        <w:tc>
          <w:tcPr>
            <w:tcW w:w="993" w:type="dxa"/>
            <w:shd w:val="clear" w:color="auto" w:fill="FFFF00"/>
          </w:tcPr>
          <w:p w:rsidR="002402C8" w:rsidRDefault="002402C8" w:rsidP="002402C8">
            <w:pPr>
              <w:rPr>
                <w:lang w:val="fr-CH"/>
              </w:rPr>
            </w:pPr>
            <w:r>
              <w:rPr>
                <w:lang w:val="fr-CH"/>
              </w:rPr>
              <w:t>2 x PADV</w:t>
            </w:r>
            <w:commentRangeStart w:id="28"/>
            <w:r>
              <w:rPr>
                <w:rStyle w:val="Appelnotedebasdep"/>
                <w:lang w:val="fr-CH"/>
              </w:rPr>
              <w:footnoteReference w:id="16"/>
            </w:r>
            <w:commentRangeEnd w:id="28"/>
            <w:r w:rsidR="006E3C6F">
              <w:rPr>
                <w:rStyle w:val="Marquedecommentaire"/>
              </w:rPr>
              <w:commentReference w:id="28"/>
            </w:r>
          </w:p>
          <w:p w:rsidR="002402C8" w:rsidRDefault="002402C8" w:rsidP="002402C8">
            <w:r>
              <w:t xml:space="preserve">2 x </w:t>
            </w:r>
            <w:proofErr w:type="gramStart"/>
            <w:r>
              <w:t>DIS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Grilledutableau"/>
              <w:tblW w:w="0" w:type="auto"/>
              <w:tblLook w:val="04A0"/>
            </w:tblPr>
            <w:tblGrid>
              <w:gridCol w:w="2567"/>
              <w:gridCol w:w="989"/>
              <w:gridCol w:w="1587"/>
            </w:tblGrid>
            <w:tr w:rsidR="002402C8" w:rsidTr="00123445">
              <w:tc>
                <w:tcPr>
                  <w:tcW w:w="2567" w:type="dxa"/>
                </w:tcPr>
                <w:p w:rsidR="002402C8" w:rsidRDefault="002402C8" w:rsidP="002402C8">
                  <w:pPr>
                    <w:rPr>
                      <w:lang w:val="fr-CH"/>
                    </w:rPr>
                  </w:pPr>
                  <w:proofErr w:type="spellStart"/>
                  <w:r w:rsidRPr="003165F5">
                    <w:t>Exforge</w:t>
                  </w:r>
                  <w:proofErr w:type="spellEnd"/>
                  <w:r w:rsidRPr="003165F5">
                    <w:t xml:space="preserve"> 10/160mg</w:t>
                  </w:r>
                </w:p>
              </w:tc>
              <w:tc>
                <w:tcPr>
                  <w:tcW w:w="989" w:type="dxa"/>
                </w:tcPr>
                <w:p w:rsidR="002402C8" w:rsidRDefault="002402C8" w:rsidP="002402C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1-0-0</w:t>
                  </w:r>
                </w:p>
              </w:tc>
              <w:tc>
                <w:tcPr>
                  <w:tcW w:w="1587" w:type="dxa"/>
                </w:tcPr>
                <w:p w:rsidR="002402C8" w:rsidRDefault="002402C8" w:rsidP="002402C8">
                  <w:pPr>
                    <w:rPr>
                      <w:lang w:val="fr-CH"/>
                    </w:rPr>
                  </w:pPr>
                </w:p>
              </w:tc>
            </w:tr>
            <w:tr w:rsidR="002402C8" w:rsidTr="00123445">
              <w:tc>
                <w:tcPr>
                  <w:tcW w:w="2567" w:type="dxa"/>
                </w:tcPr>
                <w:p w:rsidR="002402C8" w:rsidRDefault="002402C8" w:rsidP="002402C8">
                  <w:pPr>
                    <w:rPr>
                      <w:lang w:val="fr-CH"/>
                    </w:rPr>
                  </w:pPr>
                  <w:proofErr w:type="spellStart"/>
                  <w:r>
                    <w:rPr>
                      <w:lang w:val="fr-CH"/>
                    </w:rPr>
                    <w:t>Simcora</w:t>
                  </w:r>
                  <w:proofErr w:type="spellEnd"/>
                  <w:r>
                    <w:rPr>
                      <w:lang w:val="fr-CH"/>
                    </w:rPr>
                    <w:t xml:space="preserve"> 40 mg</w:t>
                  </w:r>
                </w:p>
              </w:tc>
              <w:tc>
                <w:tcPr>
                  <w:tcW w:w="989" w:type="dxa"/>
                </w:tcPr>
                <w:p w:rsidR="002402C8" w:rsidRDefault="002402C8" w:rsidP="002402C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0-0-1</w:t>
                  </w:r>
                </w:p>
              </w:tc>
              <w:tc>
                <w:tcPr>
                  <w:tcW w:w="1587" w:type="dxa"/>
                </w:tcPr>
                <w:p w:rsidR="002402C8" w:rsidRDefault="002402C8" w:rsidP="002402C8">
                  <w:pPr>
                    <w:rPr>
                      <w:lang w:val="fr-CH"/>
                    </w:rPr>
                  </w:pPr>
                </w:p>
              </w:tc>
            </w:tr>
            <w:tr w:rsidR="002402C8" w:rsidTr="00123445">
              <w:tc>
                <w:tcPr>
                  <w:tcW w:w="2567" w:type="dxa"/>
                </w:tcPr>
                <w:p w:rsidR="002402C8" w:rsidRDefault="002402C8" w:rsidP="002402C8">
                  <w:pPr>
                    <w:rPr>
                      <w:lang w:val="fr-CH"/>
                    </w:rPr>
                  </w:pPr>
                  <w:proofErr w:type="spellStart"/>
                  <w:r>
                    <w:rPr>
                      <w:lang w:val="fr-CH"/>
                    </w:rPr>
                    <w:t>Prednisone</w:t>
                  </w:r>
                  <w:proofErr w:type="spellEnd"/>
                  <w:r>
                    <w:rPr>
                      <w:lang w:val="fr-CH"/>
                    </w:rPr>
                    <w:t xml:space="preserve"> </w:t>
                  </w:r>
                  <w:proofErr w:type="spellStart"/>
                  <w:r>
                    <w:rPr>
                      <w:lang w:val="fr-CH"/>
                    </w:rPr>
                    <w:t>Streuli</w:t>
                  </w:r>
                  <w:proofErr w:type="spellEnd"/>
                  <w:r>
                    <w:rPr>
                      <w:lang w:val="fr-CH"/>
                    </w:rPr>
                    <w:t xml:space="preserve"> 20 mg</w:t>
                  </w:r>
                </w:p>
              </w:tc>
              <w:tc>
                <w:tcPr>
                  <w:tcW w:w="989" w:type="dxa"/>
                </w:tcPr>
                <w:p w:rsidR="002402C8" w:rsidRDefault="002402C8" w:rsidP="002402C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1-0-0</w:t>
                  </w:r>
                </w:p>
              </w:tc>
              <w:tc>
                <w:tcPr>
                  <w:tcW w:w="1587" w:type="dxa"/>
                </w:tcPr>
                <w:p w:rsidR="002402C8" w:rsidRDefault="002402C8" w:rsidP="002402C8">
                  <w:pPr>
                    <w:rPr>
                      <w:lang w:val="fr-CH"/>
                    </w:rPr>
                  </w:pPr>
                </w:p>
              </w:tc>
            </w:tr>
            <w:tr w:rsidR="002402C8" w:rsidTr="00123445">
              <w:tc>
                <w:tcPr>
                  <w:tcW w:w="2567" w:type="dxa"/>
                </w:tcPr>
                <w:p w:rsidR="002402C8" w:rsidRDefault="002402C8" w:rsidP="002402C8">
                  <w:pPr>
                    <w:rPr>
                      <w:lang w:val="fr-CH"/>
                    </w:rPr>
                  </w:pPr>
                  <w:proofErr w:type="spellStart"/>
                  <w:r>
                    <w:rPr>
                      <w:lang w:val="fr-CH"/>
                    </w:rPr>
                    <w:t>Excipial</w:t>
                  </w:r>
                  <w:proofErr w:type="spellEnd"/>
                  <w:r>
                    <w:rPr>
                      <w:lang w:val="fr-CH"/>
                    </w:rPr>
                    <w:t xml:space="preserve"> U </w:t>
                  </w:r>
                  <w:proofErr w:type="spellStart"/>
                  <w:r>
                    <w:rPr>
                      <w:lang w:val="fr-CH"/>
                    </w:rPr>
                    <w:t>Lipolotion</w:t>
                  </w:r>
                  <w:proofErr w:type="spellEnd"/>
                </w:p>
              </w:tc>
              <w:tc>
                <w:tcPr>
                  <w:tcW w:w="989" w:type="dxa"/>
                </w:tcPr>
                <w:p w:rsidR="002402C8" w:rsidRDefault="002402C8" w:rsidP="002402C8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1-0-1</w:t>
                  </w:r>
                </w:p>
              </w:tc>
              <w:tc>
                <w:tcPr>
                  <w:tcW w:w="1587" w:type="dxa"/>
                </w:tcPr>
                <w:p w:rsidR="002402C8" w:rsidRDefault="002402C8" w:rsidP="002402C8">
                  <w:pPr>
                    <w:rPr>
                      <w:lang w:val="fr-CH"/>
                    </w:rPr>
                  </w:pPr>
                </w:p>
              </w:tc>
            </w:tr>
          </w:tbl>
          <w:p w:rsidR="002402C8" w:rsidRPr="003165F5" w:rsidRDefault="002402C8" w:rsidP="00A22E0D"/>
        </w:tc>
      </w:tr>
      <w:tr w:rsidR="002D69EA" w:rsidRPr="003165F5" w:rsidTr="002D69EA">
        <w:tc>
          <w:tcPr>
            <w:tcW w:w="902" w:type="dxa"/>
          </w:tcPr>
          <w:p w:rsidR="002D69EA" w:rsidRDefault="002D69EA">
            <w:r>
              <w:t>18.03.19</w:t>
            </w:r>
          </w:p>
        </w:tc>
        <w:tc>
          <w:tcPr>
            <w:tcW w:w="4967" w:type="dxa"/>
          </w:tcPr>
          <w:p w:rsidR="002D69EA" w:rsidRDefault="002D69EA">
            <w:r>
              <w:t xml:space="preserve">Visite de l’infirmière SAD : Découvre que la patiente a arrêté de son propre gré le </w:t>
            </w:r>
            <w:proofErr w:type="spellStart"/>
            <w:r>
              <w:t>Simcora</w:t>
            </w:r>
            <w:proofErr w:type="spellEnd"/>
            <w:r>
              <w:t xml:space="preserve"> depuis une semaine</w:t>
            </w:r>
          </w:p>
        </w:tc>
        <w:tc>
          <w:tcPr>
            <w:tcW w:w="3402" w:type="dxa"/>
          </w:tcPr>
          <w:p w:rsidR="002D69EA" w:rsidRDefault="002D69EA" w:rsidP="00DC1FB5">
            <w:pPr>
              <w:ind w:left="363" w:hanging="363"/>
            </w:pPr>
          </w:p>
        </w:tc>
        <w:tc>
          <w:tcPr>
            <w:tcW w:w="993" w:type="dxa"/>
          </w:tcPr>
          <w:p w:rsidR="002D69EA" w:rsidRPr="003165F5" w:rsidRDefault="006253E5" w:rsidP="000D5012">
            <w:r>
              <w:t xml:space="preserve">1 x </w:t>
            </w:r>
            <w:r w:rsidR="002D69EA">
              <w:t>PADV</w:t>
            </w:r>
            <w:r>
              <w:rPr>
                <w:rStyle w:val="Appelnotedebasdep"/>
              </w:rPr>
              <w:footnoteReference w:id="17"/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Grilledutableau"/>
              <w:tblW w:w="0" w:type="auto"/>
              <w:tblLook w:val="04A0"/>
            </w:tblPr>
            <w:tblGrid>
              <w:gridCol w:w="2567"/>
              <w:gridCol w:w="989"/>
              <w:gridCol w:w="1587"/>
            </w:tblGrid>
            <w:tr w:rsidR="002D69EA" w:rsidTr="000D5012">
              <w:tc>
                <w:tcPr>
                  <w:tcW w:w="2567" w:type="dxa"/>
                </w:tcPr>
                <w:p w:rsidR="002D69EA" w:rsidRDefault="002D69EA" w:rsidP="000D5012">
                  <w:pPr>
                    <w:rPr>
                      <w:lang w:val="fr-CH"/>
                    </w:rPr>
                  </w:pPr>
                  <w:proofErr w:type="spellStart"/>
                  <w:r w:rsidRPr="003165F5">
                    <w:t>Exforge</w:t>
                  </w:r>
                  <w:proofErr w:type="spellEnd"/>
                  <w:r w:rsidRPr="003165F5">
                    <w:t xml:space="preserve"> 10/160mg</w:t>
                  </w:r>
                </w:p>
              </w:tc>
              <w:tc>
                <w:tcPr>
                  <w:tcW w:w="989" w:type="dxa"/>
                </w:tcPr>
                <w:p w:rsidR="002D69EA" w:rsidRDefault="002D69EA" w:rsidP="000D5012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1-0-0</w:t>
                  </w:r>
                </w:p>
              </w:tc>
              <w:tc>
                <w:tcPr>
                  <w:tcW w:w="1587" w:type="dxa"/>
                </w:tcPr>
                <w:p w:rsidR="002D69EA" w:rsidRDefault="002D69EA" w:rsidP="000D5012">
                  <w:pPr>
                    <w:rPr>
                      <w:lang w:val="fr-CH"/>
                    </w:rPr>
                  </w:pPr>
                </w:p>
              </w:tc>
            </w:tr>
            <w:tr w:rsidR="002D69EA" w:rsidTr="000D5012">
              <w:tc>
                <w:tcPr>
                  <w:tcW w:w="2567" w:type="dxa"/>
                </w:tcPr>
                <w:p w:rsidR="002D69EA" w:rsidRDefault="002D69EA" w:rsidP="000D5012">
                  <w:pPr>
                    <w:rPr>
                      <w:lang w:val="fr-CH"/>
                    </w:rPr>
                  </w:pPr>
                  <w:proofErr w:type="spellStart"/>
                  <w:r>
                    <w:rPr>
                      <w:lang w:val="fr-CH"/>
                    </w:rPr>
                    <w:t>Prednisone</w:t>
                  </w:r>
                  <w:proofErr w:type="spellEnd"/>
                  <w:r>
                    <w:rPr>
                      <w:lang w:val="fr-CH"/>
                    </w:rPr>
                    <w:t xml:space="preserve"> </w:t>
                  </w:r>
                  <w:proofErr w:type="spellStart"/>
                  <w:r>
                    <w:rPr>
                      <w:lang w:val="fr-CH"/>
                    </w:rPr>
                    <w:t>Streuli</w:t>
                  </w:r>
                  <w:proofErr w:type="spellEnd"/>
                  <w:r>
                    <w:rPr>
                      <w:lang w:val="fr-CH"/>
                    </w:rPr>
                    <w:t xml:space="preserve"> 20 mg</w:t>
                  </w:r>
                </w:p>
              </w:tc>
              <w:tc>
                <w:tcPr>
                  <w:tcW w:w="989" w:type="dxa"/>
                </w:tcPr>
                <w:p w:rsidR="002D69EA" w:rsidRDefault="002D69EA" w:rsidP="000D5012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1-0-0</w:t>
                  </w:r>
                </w:p>
              </w:tc>
              <w:tc>
                <w:tcPr>
                  <w:tcW w:w="1587" w:type="dxa"/>
                </w:tcPr>
                <w:p w:rsidR="002D69EA" w:rsidRDefault="002D69EA" w:rsidP="000D5012">
                  <w:pPr>
                    <w:rPr>
                      <w:lang w:val="fr-CH"/>
                    </w:rPr>
                  </w:pPr>
                </w:p>
              </w:tc>
            </w:tr>
            <w:tr w:rsidR="002D69EA" w:rsidTr="000D5012">
              <w:tc>
                <w:tcPr>
                  <w:tcW w:w="2567" w:type="dxa"/>
                </w:tcPr>
                <w:p w:rsidR="002D69EA" w:rsidRDefault="002D69EA" w:rsidP="000D5012">
                  <w:pPr>
                    <w:rPr>
                      <w:lang w:val="fr-CH"/>
                    </w:rPr>
                  </w:pPr>
                  <w:proofErr w:type="spellStart"/>
                  <w:r>
                    <w:rPr>
                      <w:lang w:val="fr-CH"/>
                    </w:rPr>
                    <w:t>Excipial</w:t>
                  </w:r>
                  <w:proofErr w:type="spellEnd"/>
                  <w:r>
                    <w:rPr>
                      <w:lang w:val="fr-CH"/>
                    </w:rPr>
                    <w:t xml:space="preserve"> U </w:t>
                  </w:r>
                  <w:proofErr w:type="spellStart"/>
                  <w:r>
                    <w:rPr>
                      <w:lang w:val="fr-CH"/>
                    </w:rPr>
                    <w:t>Lipolotion</w:t>
                  </w:r>
                  <w:proofErr w:type="spellEnd"/>
                </w:p>
              </w:tc>
              <w:tc>
                <w:tcPr>
                  <w:tcW w:w="989" w:type="dxa"/>
                </w:tcPr>
                <w:p w:rsidR="002D69EA" w:rsidRDefault="002D69EA" w:rsidP="000D5012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1-0-1</w:t>
                  </w:r>
                </w:p>
              </w:tc>
              <w:tc>
                <w:tcPr>
                  <w:tcW w:w="1587" w:type="dxa"/>
                </w:tcPr>
                <w:p w:rsidR="002D69EA" w:rsidRDefault="002D69EA" w:rsidP="000D5012">
                  <w:pPr>
                    <w:rPr>
                      <w:lang w:val="fr-CH"/>
                    </w:rPr>
                  </w:pPr>
                </w:p>
              </w:tc>
            </w:tr>
            <w:tr w:rsidR="006253E5" w:rsidTr="000D5012">
              <w:tc>
                <w:tcPr>
                  <w:tcW w:w="2567" w:type="dxa"/>
                </w:tcPr>
                <w:p w:rsidR="006253E5" w:rsidRDefault="006253E5" w:rsidP="006253E5">
                  <w:pPr>
                    <w:rPr>
                      <w:lang w:val="fr-CH"/>
                    </w:rPr>
                  </w:pPr>
                  <w:proofErr w:type="spellStart"/>
                  <w:r>
                    <w:rPr>
                      <w:lang w:val="fr-CH"/>
                    </w:rPr>
                    <w:t>Simcora</w:t>
                  </w:r>
                  <w:proofErr w:type="spellEnd"/>
                  <w:r>
                    <w:rPr>
                      <w:lang w:val="fr-CH"/>
                    </w:rPr>
                    <w:t xml:space="preserve"> 40 </w:t>
                  </w:r>
                  <w:commentRangeStart w:id="29"/>
                  <w:commentRangeStart w:id="30"/>
                  <w:r>
                    <w:rPr>
                      <w:lang w:val="fr-CH"/>
                    </w:rPr>
                    <w:t>mg</w:t>
                  </w:r>
                  <w:commentRangeEnd w:id="29"/>
                  <w:r>
                    <w:rPr>
                      <w:rStyle w:val="Marquedecommentaire"/>
                    </w:rPr>
                    <w:commentReference w:id="29"/>
                  </w:r>
                  <w:commentRangeEnd w:id="30"/>
                  <w:r w:rsidR="00FE6B9F">
                    <w:rPr>
                      <w:rStyle w:val="Marquedecommentaire"/>
                    </w:rPr>
                    <w:commentReference w:id="30"/>
                  </w:r>
                </w:p>
              </w:tc>
              <w:tc>
                <w:tcPr>
                  <w:tcW w:w="989" w:type="dxa"/>
                </w:tcPr>
                <w:p w:rsidR="006253E5" w:rsidRDefault="006253E5" w:rsidP="006253E5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0-0-1</w:t>
                  </w:r>
                </w:p>
              </w:tc>
              <w:tc>
                <w:tcPr>
                  <w:tcW w:w="1587" w:type="dxa"/>
                </w:tcPr>
                <w:p w:rsidR="006253E5" w:rsidRDefault="006253E5" w:rsidP="006253E5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Pas pris depuis le …</w:t>
                  </w:r>
                </w:p>
              </w:tc>
            </w:tr>
          </w:tbl>
          <w:p w:rsidR="002D69EA" w:rsidRPr="003165F5" w:rsidRDefault="002D69EA" w:rsidP="00A22E0D"/>
        </w:tc>
      </w:tr>
      <w:tr w:rsidR="002D69EA" w:rsidRPr="003165F5" w:rsidTr="002D69EA">
        <w:tc>
          <w:tcPr>
            <w:tcW w:w="902" w:type="dxa"/>
          </w:tcPr>
          <w:p w:rsidR="002D69EA" w:rsidRDefault="002D69EA">
            <w:r>
              <w:t>20.03.19</w:t>
            </w:r>
          </w:p>
        </w:tc>
        <w:tc>
          <w:tcPr>
            <w:tcW w:w="4967" w:type="dxa"/>
          </w:tcPr>
          <w:p w:rsidR="002D69EA" w:rsidRDefault="002D69EA">
            <w:r>
              <w:t xml:space="preserve">Hospitalisation : Au vu du </w:t>
            </w:r>
            <w:proofErr w:type="spellStart"/>
            <w:r>
              <w:t>prurite</w:t>
            </w:r>
            <w:proofErr w:type="spellEnd"/>
            <w:r>
              <w:t xml:space="preserve"> insupportable </w:t>
            </w:r>
            <w:r>
              <w:lastRenderedPageBreak/>
              <w:t>(également nocturne), la patiente va aux Urgences du CHUV, où l’on décide de l’hospitaliser</w:t>
            </w:r>
          </w:p>
        </w:tc>
        <w:tc>
          <w:tcPr>
            <w:tcW w:w="3402" w:type="dxa"/>
          </w:tcPr>
          <w:p w:rsidR="002D69EA" w:rsidRDefault="002D69EA" w:rsidP="00DC1FB5">
            <w:pPr>
              <w:ind w:left="363" w:hanging="363"/>
            </w:pPr>
          </w:p>
        </w:tc>
        <w:tc>
          <w:tcPr>
            <w:tcW w:w="993" w:type="dxa"/>
          </w:tcPr>
          <w:p w:rsidR="002D69EA" w:rsidRPr="003165F5" w:rsidRDefault="002D69EA" w:rsidP="000D5012"/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EA" w:rsidRPr="003165F5" w:rsidRDefault="002D69EA" w:rsidP="000D5012"/>
        </w:tc>
      </w:tr>
      <w:tr w:rsidR="002D69EA" w:rsidRPr="003165F5" w:rsidTr="002D69EA">
        <w:tc>
          <w:tcPr>
            <w:tcW w:w="902" w:type="dxa"/>
          </w:tcPr>
          <w:p w:rsidR="002D69EA" w:rsidRDefault="002D69EA">
            <w:r>
              <w:lastRenderedPageBreak/>
              <w:t>28.03.19</w:t>
            </w:r>
          </w:p>
        </w:tc>
        <w:tc>
          <w:tcPr>
            <w:tcW w:w="4967" w:type="dxa"/>
          </w:tcPr>
          <w:p w:rsidR="002D69EA" w:rsidRDefault="002D69EA">
            <w:r>
              <w:t>Sortie de l’hôpital : Suspectant une allergie médicamenteuse, l’</w:t>
            </w:r>
            <w:proofErr w:type="spellStart"/>
            <w:r>
              <w:t>Exforge</w:t>
            </w:r>
            <w:proofErr w:type="spellEnd"/>
            <w:r>
              <w:t xml:space="preserve"> a été arrêté durant l’hospitalisation et remplacé par du </w:t>
            </w:r>
            <w:proofErr w:type="spellStart"/>
            <w:r>
              <w:t>Valsartan</w:t>
            </w:r>
            <w:proofErr w:type="spellEnd"/>
            <w:r>
              <w:t xml:space="preserve"> ; la patiente part avec </w:t>
            </w:r>
            <w:r w:rsidR="00A75B8A">
              <w:t xml:space="preserve">médicaments </w:t>
            </w:r>
            <w:commentRangeStart w:id="31"/>
            <w:r w:rsidR="00A75B8A">
              <w:t xml:space="preserve">pour trois jours et avec </w:t>
            </w:r>
            <w:r>
              <w:t xml:space="preserve">une </w:t>
            </w:r>
            <w:commentRangeStart w:id="32"/>
            <w:r>
              <w:t>ordonnance</w:t>
            </w:r>
            <w:commentRangeEnd w:id="31"/>
            <w:r w:rsidR="002402C8">
              <w:rPr>
                <w:rStyle w:val="Marquedecommentaire"/>
              </w:rPr>
              <w:commentReference w:id="31"/>
            </w:r>
            <w:commentRangeEnd w:id="32"/>
            <w:r w:rsidR="006E3C6F">
              <w:rPr>
                <w:rStyle w:val="Marquedecommentaire"/>
              </w:rPr>
              <w:commentReference w:id="32"/>
            </w:r>
          </w:p>
        </w:tc>
        <w:tc>
          <w:tcPr>
            <w:tcW w:w="3402" w:type="dxa"/>
          </w:tcPr>
          <w:p w:rsidR="002D69EA" w:rsidRPr="008F2E98" w:rsidRDefault="00F2762E" w:rsidP="00DC1FB5">
            <w:pPr>
              <w:spacing w:after="200" w:line="276" w:lineRule="auto"/>
              <w:ind w:left="363" w:hanging="363"/>
              <w:rPr>
                <w:lang w:val="es-ES_tradnl"/>
              </w:rPr>
            </w:pPr>
            <w:proofErr w:type="spellStart"/>
            <w:r w:rsidRPr="00F2762E">
              <w:rPr>
                <w:lang w:val="es-ES_tradnl"/>
              </w:rPr>
              <w:t>Rp</w:t>
            </w:r>
            <w:proofErr w:type="spellEnd"/>
            <w:r w:rsidRPr="00F2762E">
              <w:rPr>
                <w:lang w:val="es-ES_tradnl"/>
              </w:rPr>
              <w:tab/>
            </w:r>
            <w:proofErr w:type="spellStart"/>
            <w:r w:rsidRPr="00F2762E">
              <w:rPr>
                <w:lang w:val="es-ES_tradnl"/>
              </w:rPr>
              <w:t>Valsartan</w:t>
            </w:r>
            <w:proofErr w:type="spellEnd"/>
            <w:r w:rsidRPr="00F2762E">
              <w:rPr>
                <w:lang w:val="es-ES_tradnl"/>
              </w:rPr>
              <w:t xml:space="preserve"> </w:t>
            </w:r>
            <w:proofErr w:type="spellStart"/>
            <w:r w:rsidRPr="00F2762E">
              <w:rPr>
                <w:lang w:val="es-ES_tradnl"/>
              </w:rPr>
              <w:t>Sandoz</w:t>
            </w:r>
            <w:proofErr w:type="spellEnd"/>
            <w:r w:rsidRPr="00F2762E">
              <w:rPr>
                <w:lang w:val="es-ES_tradnl"/>
              </w:rPr>
              <w:t xml:space="preserve"> 80 mg, 28 </w:t>
            </w:r>
            <w:proofErr w:type="spellStart"/>
            <w:r w:rsidRPr="00F2762E">
              <w:rPr>
                <w:lang w:val="es-ES_tradnl"/>
              </w:rPr>
              <w:t>cp</w:t>
            </w:r>
            <w:proofErr w:type="spellEnd"/>
          </w:p>
        </w:tc>
        <w:tc>
          <w:tcPr>
            <w:tcW w:w="993" w:type="dxa"/>
          </w:tcPr>
          <w:p w:rsidR="006253E5" w:rsidRPr="00FE6B9F" w:rsidRDefault="006253E5" w:rsidP="000D5012">
            <w:pPr>
              <w:rPr>
                <w:lang w:val="en-US"/>
              </w:rPr>
            </w:pPr>
            <w:r w:rsidRPr="00FE6B9F">
              <w:rPr>
                <w:lang w:val="en-US"/>
              </w:rPr>
              <w:t>1 x PADV</w:t>
            </w:r>
            <w:r>
              <w:rPr>
                <w:rStyle w:val="Appelnotedebasdep"/>
              </w:rPr>
              <w:footnoteReference w:id="18"/>
            </w:r>
          </w:p>
          <w:p w:rsidR="002D69EA" w:rsidRPr="00FE6B9F" w:rsidRDefault="006253E5" w:rsidP="000D5012">
            <w:pPr>
              <w:rPr>
                <w:lang w:val="en-US"/>
              </w:rPr>
            </w:pPr>
            <w:r w:rsidRPr="00FE6B9F">
              <w:rPr>
                <w:lang w:val="en-US"/>
              </w:rPr>
              <w:t xml:space="preserve">1 x </w:t>
            </w:r>
            <w:r w:rsidR="002D69EA" w:rsidRPr="00FE6B9F">
              <w:rPr>
                <w:lang w:val="en-US"/>
              </w:rPr>
              <w:t>MTP</w:t>
            </w:r>
          </w:p>
          <w:p w:rsidR="002D69EA" w:rsidRPr="00FE6B9F" w:rsidRDefault="006253E5" w:rsidP="000D5012">
            <w:pPr>
              <w:rPr>
                <w:lang w:val="en-US"/>
              </w:rPr>
            </w:pPr>
            <w:r w:rsidRPr="00FE6B9F">
              <w:rPr>
                <w:lang w:val="en-US"/>
              </w:rPr>
              <w:t xml:space="preserve">1 x </w:t>
            </w:r>
            <w:r w:rsidR="002D69EA" w:rsidRPr="00FE6B9F">
              <w:rPr>
                <w:lang w:val="en-US"/>
              </w:rPr>
              <w:t>PRE</w:t>
            </w:r>
          </w:p>
          <w:p w:rsidR="006253E5" w:rsidRDefault="006253E5" w:rsidP="000D5012">
            <w:r>
              <w:t xml:space="preserve">1 x </w:t>
            </w:r>
            <w:proofErr w:type="gramStart"/>
            <w:r>
              <w:t>DIS</w:t>
            </w:r>
            <w:proofErr w:type="gramEnd"/>
            <w:r>
              <w:rPr>
                <w:rStyle w:val="Appelnotedebasdep"/>
              </w:rPr>
              <w:footnoteReference w:id="19"/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Grilledutableau"/>
              <w:tblW w:w="0" w:type="auto"/>
              <w:tblLook w:val="04A0"/>
            </w:tblPr>
            <w:tblGrid>
              <w:gridCol w:w="2567"/>
              <w:gridCol w:w="989"/>
              <w:gridCol w:w="1587"/>
            </w:tblGrid>
            <w:tr w:rsidR="002D69EA" w:rsidTr="000D5012">
              <w:tc>
                <w:tcPr>
                  <w:tcW w:w="2567" w:type="dxa"/>
                </w:tcPr>
                <w:p w:rsidR="002D69EA" w:rsidRDefault="002D69EA" w:rsidP="000D5012">
                  <w:pPr>
                    <w:rPr>
                      <w:lang w:val="fr-CH"/>
                    </w:rPr>
                  </w:pPr>
                  <w:proofErr w:type="spellStart"/>
                  <w:r>
                    <w:t>Valsartan</w:t>
                  </w:r>
                  <w:proofErr w:type="spellEnd"/>
                  <w:r>
                    <w:t xml:space="preserve"> Sandoz 80 mg</w:t>
                  </w:r>
                </w:p>
              </w:tc>
              <w:tc>
                <w:tcPr>
                  <w:tcW w:w="989" w:type="dxa"/>
                </w:tcPr>
                <w:p w:rsidR="002D69EA" w:rsidRDefault="002D69EA" w:rsidP="000D5012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1-0-0</w:t>
                  </w:r>
                </w:p>
              </w:tc>
              <w:tc>
                <w:tcPr>
                  <w:tcW w:w="1587" w:type="dxa"/>
                </w:tcPr>
                <w:p w:rsidR="002D69EA" w:rsidRDefault="002D69EA" w:rsidP="000D5012">
                  <w:pPr>
                    <w:rPr>
                      <w:lang w:val="fr-CH"/>
                    </w:rPr>
                  </w:pPr>
                </w:p>
              </w:tc>
            </w:tr>
          </w:tbl>
          <w:p w:rsidR="002D69EA" w:rsidRPr="003165F5" w:rsidRDefault="002402C8" w:rsidP="000D5012">
            <w:r>
              <w:rPr>
                <w:rStyle w:val="Marquedecommentaire"/>
              </w:rPr>
              <w:commentReference w:id="33"/>
            </w:r>
            <w:r w:rsidR="00FE6B9F">
              <w:rPr>
                <w:rStyle w:val="Marquedecommentaire"/>
              </w:rPr>
              <w:commentReference w:id="34"/>
            </w:r>
          </w:p>
        </w:tc>
      </w:tr>
      <w:tr w:rsidR="002D69EA" w:rsidRPr="003165F5" w:rsidTr="002D69EA">
        <w:tc>
          <w:tcPr>
            <w:tcW w:w="902" w:type="dxa"/>
          </w:tcPr>
          <w:p w:rsidR="002D69EA" w:rsidRDefault="002D69EA">
            <w:r>
              <w:t>28.03.19</w:t>
            </w:r>
          </w:p>
        </w:tc>
        <w:tc>
          <w:tcPr>
            <w:tcW w:w="4967" w:type="dxa"/>
          </w:tcPr>
          <w:p w:rsidR="002D69EA" w:rsidRDefault="002D69EA" w:rsidP="006E3C6F">
            <w:r>
              <w:t>Pharmacie : le pharmacien remplace le générique</w:t>
            </w:r>
            <w:r w:rsidR="00A81BCC">
              <w:t>.</w:t>
            </w:r>
            <w:ins w:id="35" w:author="Bugnon Benjamin" w:date="2019-09-23T10:58:00Z">
              <w:r w:rsidR="00A81BCC">
                <w:t xml:space="preserve"> Il évalu</w:t>
              </w:r>
              <w:r w:rsidR="006E3C6F">
                <w:t>e avec le patient la situation</w:t>
              </w:r>
            </w:ins>
            <w:ins w:id="36" w:author="Bugnon Benjamin" w:date="2019-09-23T11:08:00Z">
              <w:r w:rsidR="006E3C6F">
                <w:t xml:space="preserve"> (confusion) sur</w:t>
              </w:r>
            </w:ins>
            <w:ins w:id="37" w:author="Bugnon Benjamin" w:date="2019-09-23T10:58:00Z">
              <w:r w:rsidR="00A81BCC">
                <w:t xml:space="preserve"> la continuité de son traitement </w:t>
              </w:r>
            </w:ins>
            <w:ins w:id="38" w:author="Bugnon Benjamin" w:date="2019-09-23T10:59:00Z">
              <w:r w:rsidR="00A81BCC">
                <w:t>convenu à l’hôpital.</w:t>
              </w:r>
            </w:ins>
            <w:ins w:id="39" w:author="Bugnon Benjamin" w:date="2019-09-23T11:00:00Z">
              <w:r w:rsidR="00A81BCC">
                <w:t xml:space="preserve"> La prednisone n’est plus utile</w:t>
              </w:r>
            </w:ins>
            <w:ins w:id="40" w:author="Bugnon Benjamin" w:date="2019-09-23T11:09:00Z">
              <w:r w:rsidR="006E3C6F">
                <w:t> ;</w:t>
              </w:r>
            </w:ins>
            <w:ins w:id="41" w:author="Bugnon Benjamin" w:date="2019-09-23T11:08:00Z">
              <w:r w:rsidR="006E3C6F">
                <w:t xml:space="preserve"> le pharmacien met donc à jour l’information</w:t>
              </w:r>
            </w:ins>
            <w:ins w:id="42" w:author="Bugnon Benjamin" w:date="2019-09-23T11:09:00Z">
              <w:r w:rsidR="006E3C6F">
                <w:t xml:space="preserve"> sur le PM</w:t>
              </w:r>
              <w:bookmarkStart w:id="43" w:name="_GoBack"/>
              <w:bookmarkEnd w:id="43"/>
              <w:r w:rsidR="006E3C6F">
                <w:t>P.</w:t>
              </w:r>
            </w:ins>
          </w:p>
        </w:tc>
        <w:tc>
          <w:tcPr>
            <w:tcW w:w="3402" w:type="dxa"/>
          </w:tcPr>
          <w:p w:rsidR="002D69EA" w:rsidRDefault="002D69EA" w:rsidP="00DC1FB5">
            <w:pPr>
              <w:ind w:left="363" w:hanging="363"/>
            </w:pPr>
          </w:p>
        </w:tc>
        <w:tc>
          <w:tcPr>
            <w:tcW w:w="993" w:type="dxa"/>
          </w:tcPr>
          <w:p w:rsidR="002402C8" w:rsidRPr="008F2E98" w:rsidRDefault="00F2762E" w:rsidP="002402C8">
            <w:pPr>
              <w:keepNext/>
              <w:keepLines/>
              <w:spacing w:before="480" w:after="200" w:line="276" w:lineRule="auto"/>
              <w:outlineLvl w:val="0"/>
              <w:rPr>
                <w:lang w:val="en-US"/>
              </w:rPr>
            </w:pPr>
            <w:r w:rsidRPr="00951FA6">
              <w:rPr>
                <w:lang w:val="en-US"/>
              </w:rPr>
              <w:t>1 x PADV</w:t>
            </w:r>
            <w:r w:rsidR="002402C8">
              <w:rPr>
                <w:rStyle w:val="Appelnotedebasdep"/>
                <w:lang w:val="fr-CH"/>
              </w:rPr>
              <w:footnoteReference w:id="20"/>
            </w:r>
          </w:p>
          <w:p w:rsidR="008353F5" w:rsidRDefault="00F2762E" w:rsidP="007064C3">
            <w:pPr>
              <w:spacing w:after="200" w:line="276" w:lineRule="auto"/>
              <w:rPr>
                <w:ins w:id="44" w:author="Rafael Jimenez" w:date="2019-10-17T12:16:00Z"/>
                <w:lang w:val="en-US"/>
              </w:rPr>
            </w:pPr>
            <w:r w:rsidRPr="00F2762E">
              <w:rPr>
                <w:lang w:val="en-US"/>
              </w:rPr>
              <w:t>1 x DIS</w:t>
            </w:r>
          </w:p>
          <w:p w:rsidR="006E3C6F" w:rsidRPr="008F2E98" w:rsidRDefault="00F2762E" w:rsidP="007064C3">
            <w:pPr>
              <w:spacing w:after="200" w:line="276" w:lineRule="auto"/>
              <w:rPr>
                <w:lang w:val="en-US"/>
              </w:rPr>
            </w:pPr>
            <w:commentRangeStart w:id="45"/>
            <w:ins w:id="46" w:author="Bugnon Benjamin" w:date="2019-09-23T11:09:00Z">
              <w:r w:rsidRPr="00F2762E">
                <w:rPr>
                  <w:lang w:val="en-US"/>
                </w:rPr>
                <w:t>3x PADV stop</w:t>
              </w:r>
            </w:ins>
            <w:commentRangeEnd w:id="45"/>
            <w:r w:rsidR="0051627E">
              <w:rPr>
                <w:rStyle w:val="Marquedecommentaire"/>
              </w:rPr>
              <w:commentReference w:id="45"/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Grilledutableau"/>
              <w:tblW w:w="0" w:type="auto"/>
              <w:tblLook w:val="04A0"/>
            </w:tblPr>
            <w:tblGrid>
              <w:gridCol w:w="2567"/>
              <w:gridCol w:w="989"/>
              <w:gridCol w:w="1587"/>
            </w:tblGrid>
            <w:tr w:rsidR="002D69EA" w:rsidTr="000D5012">
              <w:tc>
                <w:tcPr>
                  <w:tcW w:w="2567" w:type="dxa"/>
                </w:tcPr>
                <w:p w:rsidR="002D69EA" w:rsidRDefault="002D69EA" w:rsidP="007064C3">
                  <w:pPr>
                    <w:rPr>
                      <w:lang w:val="fr-CH"/>
                    </w:rPr>
                  </w:pPr>
                  <w:proofErr w:type="spellStart"/>
                  <w:r>
                    <w:t>Valtan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Mepha</w:t>
                  </w:r>
                  <w:proofErr w:type="spellEnd"/>
                  <w:r>
                    <w:t xml:space="preserve"> 80 mg</w:t>
                  </w:r>
                </w:p>
              </w:tc>
              <w:tc>
                <w:tcPr>
                  <w:tcW w:w="989" w:type="dxa"/>
                </w:tcPr>
                <w:p w:rsidR="002D69EA" w:rsidRDefault="002D69EA" w:rsidP="000D5012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1-0-0</w:t>
                  </w:r>
                </w:p>
              </w:tc>
              <w:tc>
                <w:tcPr>
                  <w:tcW w:w="1587" w:type="dxa"/>
                </w:tcPr>
                <w:p w:rsidR="002D69EA" w:rsidRDefault="002D69EA" w:rsidP="000D5012">
                  <w:pPr>
                    <w:rPr>
                      <w:lang w:val="fr-CH"/>
                    </w:rPr>
                  </w:pPr>
                </w:p>
              </w:tc>
            </w:tr>
          </w:tbl>
          <w:p w:rsidR="002D69EA" w:rsidRDefault="002D69EA" w:rsidP="000D5012"/>
        </w:tc>
      </w:tr>
      <w:tr w:rsidR="002D69EA" w:rsidRPr="003165F5" w:rsidTr="002D69EA">
        <w:tc>
          <w:tcPr>
            <w:tcW w:w="902" w:type="dxa"/>
          </w:tcPr>
          <w:p w:rsidR="002D69EA" w:rsidRDefault="002D69EA">
            <w:r>
              <w:t>30.03.19</w:t>
            </w:r>
          </w:p>
        </w:tc>
        <w:tc>
          <w:tcPr>
            <w:tcW w:w="4967" w:type="dxa"/>
          </w:tcPr>
          <w:p w:rsidR="002D69EA" w:rsidRDefault="002D69EA">
            <w:r>
              <w:t>Consultation Dr R</w:t>
            </w:r>
            <w:r w:rsidRPr="00DC1FB5">
              <w:t>.</w:t>
            </w:r>
            <w:r>
              <w:t> : tension artérielle de nouveau trop élevée ; le médecin double la dose à titre d’essai</w:t>
            </w:r>
          </w:p>
        </w:tc>
        <w:tc>
          <w:tcPr>
            <w:tcW w:w="3402" w:type="dxa"/>
          </w:tcPr>
          <w:p w:rsidR="002D69EA" w:rsidRDefault="002D69EA" w:rsidP="00DC1FB5">
            <w:pPr>
              <w:ind w:left="363" w:hanging="363"/>
            </w:pPr>
          </w:p>
        </w:tc>
        <w:tc>
          <w:tcPr>
            <w:tcW w:w="993" w:type="dxa"/>
          </w:tcPr>
          <w:p w:rsidR="002D69EA" w:rsidRDefault="002402C8" w:rsidP="007064C3">
            <w:r>
              <w:t>1 x PADV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Grilledutableau"/>
              <w:tblW w:w="0" w:type="auto"/>
              <w:tblLook w:val="04A0"/>
            </w:tblPr>
            <w:tblGrid>
              <w:gridCol w:w="2567"/>
              <w:gridCol w:w="989"/>
              <w:gridCol w:w="1587"/>
            </w:tblGrid>
            <w:tr w:rsidR="002D69EA" w:rsidTr="000D5012">
              <w:tc>
                <w:tcPr>
                  <w:tcW w:w="2567" w:type="dxa"/>
                </w:tcPr>
                <w:p w:rsidR="002D69EA" w:rsidRDefault="002D69EA" w:rsidP="007064C3">
                  <w:pPr>
                    <w:rPr>
                      <w:lang w:val="fr-CH"/>
                    </w:rPr>
                  </w:pPr>
                  <w:proofErr w:type="spellStart"/>
                  <w:r>
                    <w:t>Valtan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Mepha</w:t>
                  </w:r>
                  <w:proofErr w:type="spellEnd"/>
                  <w:r>
                    <w:t xml:space="preserve"> 80 mg</w:t>
                  </w:r>
                </w:p>
              </w:tc>
              <w:tc>
                <w:tcPr>
                  <w:tcW w:w="989" w:type="dxa"/>
                </w:tcPr>
                <w:p w:rsidR="002D69EA" w:rsidRDefault="002D69EA" w:rsidP="000D5012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2-0-0</w:t>
                  </w:r>
                </w:p>
              </w:tc>
              <w:tc>
                <w:tcPr>
                  <w:tcW w:w="1587" w:type="dxa"/>
                </w:tcPr>
                <w:p w:rsidR="002D69EA" w:rsidRDefault="002D69EA" w:rsidP="000D5012">
                  <w:pPr>
                    <w:rPr>
                      <w:lang w:val="fr-CH"/>
                    </w:rPr>
                  </w:pPr>
                </w:p>
              </w:tc>
            </w:tr>
          </w:tbl>
          <w:p w:rsidR="002D69EA" w:rsidRDefault="002D69EA" w:rsidP="007064C3"/>
        </w:tc>
      </w:tr>
      <w:tr w:rsidR="002D69EA" w:rsidRPr="00B579E1" w:rsidTr="002D69EA">
        <w:tc>
          <w:tcPr>
            <w:tcW w:w="902" w:type="dxa"/>
          </w:tcPr>
          <w:p w:rsidR="002D69EA" w:rsidRDefault="002D69EA">
            <w:r>
              <w:t>07.04.19</w:t>
            </w:r>
          </w:p>
        </w:tc>
        <w:tc>
          <w:tcPr>
            <w:tcW w:w="4967" w:type="dxa"/>
          </w:tcPr>
          <w:p w:rsidR="002D69EA" w:rsidRDefault="002D69EA">
            <w:r>
              <w:t xml:space="preserve">Tél. de la patiente au Dr. R. : Les </w:t>
            </w:r>
            <w:proofErr w:type="spellStart"/>
            <w:r>
              <w:t>automesures</w:t>
            </w:r>
            <w:proofErr w:type="spellEnd"/>
            <w:r>
              <w:t xml:space="preserve"> de la tension artérielle sont en ordre sous le nouveau traitement ; le médecin transmet alors au pharmacien une ordonnance pour le traitement ajusté que la patiente peut aller chercher à la pharmacie</w:t>
            </w:r>
          </w:p>
        </w:tc>
        <w:tc>
          <w:tcPr>
            <w:tcW w:w="3402" w:type="dxa"/>
          </w:tcPr>
          <w:p w:rsidR="002D69EA" w:rsidRPr="00B579E1" w:rsidRDefault="002D69EA" w:rsidP="00B579E1">
            <w:pPr>
              <w:ind w:left="363" w:hanging="363"/>
              <w:rPr>
                <w:lang w:val="it-CH"/>
              </w:rPr>
            </w:pPr>
            <w:r w:rsidRPr="00B579E1">
              <w:rPr>
                <w:lang w:val="it-CH"/>
              </w:rPr>
              <w:t>Rp</w:t>
            </w:r>
            <w:r w:rsidRPr="00B579E1">
              <w:rPr>
                <w:lang w:val="it-CH"/>
              </w:rPr>
              <w:tab/>
              <w:t>Valtan Mepha 160 mg, 98 cp</w:t>
            </w:r>
          </w:p>
        </w:tc>
        <w:tc>
          <w:tcPr>
            <w:tcW w:w="993" w:type="dxa"/>
          </w:tcPr>
          <w:p w:rsidR="00A75B8A" w:rsidRDefault="002402C8" w:rsidP="00B579E1">
            <w:r>
              <w:t xml:space="preserve">1 x </w:t>
            </w:r>
            <w:r w:rsidR="00A75B8A">
              <w:t>PRE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Grilledutableau"/>
              <w:tblW w:w="0" w:type="auto"/>
              <w:tblLook w:val="04A0"/>
            </w:tblPr>
            <w:tblGrid>
              <w:gridCol w:w="2567"/>
              <w:gridCol w:w="989"/>
              <w:gridCol w:w="1587"/>
            </w:tblGrid>
            <w:tr w:rsidR="002D69EA" w:rsidTr="000D5012">
              <w:tc>
                <w:tcPr>
                  <w:tcW w:w="2567" w:type="dxa"/>
                </w:tcPr>
                <w:p w:rsidR="002D69EA" w:rsidRDefault="002D69EA" w:rsidP="00B579E1">
                  <w:pPr>
                    <w:rPr>
                      <w:lang w:val="fr-CH"/>
                    </w:rPr>
                  </w:pPr>
                  <w:commentRangeStart w:id="47"/>
                  <w:proofErr w:type="spellStart"/>
                  <w:r>
                    <w:t>Valtan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Mepha</w:t>
                  </w:r>
                  <w:proofErr w:type="spellEnd"/>
                  <w:r>
                    <w:t xml:space="preserve"> 160 mg</w:t>
                  </w:r>
                </w:p>
              </w:tc>
              <w:tc>
                <w:tcPr>
                  <w:tcW w:w="989" w:type="dxa"/>
                </w:tcPr>
                <w:p w:rsidR="002D69EA" w:rsidRDefault="002402C8" w:rsidP="000D5012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2</w:t>
                  </w:r>
                  <w:r w:rsidR="002D69EA">
                    <w:rPr>
                      <w:lang w:val="fr-CH"/>
                    </w:rPr>
                    <w:t>-0-0</w:t>
                  </w:r>
                  <w:commentRangeEnd w:id="47"/>
                  <w:r w:rsidR="00BA4157">
                    <w:rPr>
                      <w:rStyle w:val="Marquedecommentaire"/>
                    </w:rPr>
                    <w:commentReference w:id="47"/>
                  </w:r>
                </w:p>
              </w:tc>
              <w:tc>
                <w:tcPr>
                  <w:tcW w:w="1587" w:type="dxa"/>
                </w:tcPr>
                <w:p w:rsidR="002D69EA" w:rsidRDefault="002D69EA" w:rsidP="000D5012">
                  <w:pPr>
                    <w:rPr>
                      <w:lang w:val="fr-CH"/>
                    </w:rPr>
                  </w:pPr>
                </w:p>
              </w:tc>
            </w:tr>
          </w:tbl>
          <w:p w:rsidR="002D69EA" w:rsidRPr="00B579E1" w:rsidRDefault="002D69EA" w:rsidP="000D5012">
            <w:pPr>
              <w:rPr>
                <w:lang w:val="it-CH"/>
              </w:rPr>
            </w:pPr>
          </w:p>
        </w:tc>
      </w:tr>
      <w:tr w:rsidR="002D69EA" w:rsidRPr="00B579E1" w:rsidTr="002D69EA">
        <w:tc>
          <w:tcPr>
            <w:tcW w:w="902" w:type="dxa"/>
          </w:tcPr>
          <w:p w:rsidR="002D69EA" w:rsidRDefault="002D69EA">
            <w:r>
              <w:t>08.04.19</w:t>
            </w:r>
          </w:p>
        </w:tc>
        <w:tc>
          <w:tcPr>
            <w:tcW w:w="4967" w:type="dxa"/>
          </w:tcPr>
          <w:p w:rsidR="002D69EA" w:rsidRDefault="002D69EA" w:rsidP="002D69EA">
            <w:r>
              <w:t>Pharmacie : la patiente reçoit le nouvel emballage</w:t>
            </w:r>
          </w:p>
        </w:tc>
        <w:tc>
          <w:tcPr>
            <w:tcW w:w="3402" w:type="dxa"/>
          </w:tcPr>
          <w:p w:rsidR="002D69EA" w:rsidRPr="00B579E1" w:rsidRDefault="002D69EA" w:rsidP="00B579E1">
            <w:pPr>
              <w:ind w:left="363" w:hanging="363"/>
            </w:pPr>
          </w:p>
        </w:tc>
        <w:tc>
          <w:tcPr>
            <w:tcW w:w="993" w:type="dxa"/>
          </w:tcPr>
          <w:p w:rsidR="002402C8" w:rsidRDefault="002402C8" w:rsidP="002402C8">
            <w:pPr>
              <w:rPr>
                <w:lang w:val="fr-CH"/>
              </w:rPr>
            </w:pPr>
            <w:r>
              <w:rPr>
                <w:lang w:val="fr-CH"/>
              </w:rPr>
              <w:t>1 x PADV</w:t>
            </w:r>
            <w:r>
              <w:rPr>
                <w:rStyle w:val="Appelnotedebasdep"/>
                <w:lang w:val="fr-CH"/>
              </w:rPr>
              <w:footnoteReference w:id="21"/>
            </w:r>
          </w:p>
          <w:p w:rsidR="002D69EA" w:rsidRDefault="002402C8" w:rsidP="000D5012">
            <w:r>
              <w:t xml:space="preserve">1 x </w:t>
            </w:r>
            <w:proofErr w:type="gramStart"/>
            <w:r w:rsidR="00A75B8A">
              <w:t>DIS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Grilledutableau"/>
              <w:tblW w:w="0" w:type="auto"/>
              <w:tblLook w:val="04A0"/>
            </w:tblPr>
            <w:tblGrid>
              <w:gridCol w:w="2567"/>
              <w:gridCol w:w="989"/>
              <w:gridCol w:w="1587"/>
            </w:tblGrid>
            <w:tr w:rsidR="002D69EA" w:rsidTr="000D5012">
              <w:tc>
                <w:tcPr>
                  <w:tcW w:w="2567" w:type="dxa"/>
                </w:tcPr>
                <w:p w:rsidR="002D69EA" w:rsidRDefault="002D69EA" w:rsidP="000D5012">
                  <w:pPr>
                    <w:rPr>
                      <w:lang w:val="fr-CH"/>
                    </w:rPr>
                  </w:pPr>
                  <w:proofErr w:type="spellStart"/>
                  <w:r>
                    <w:t>Valtan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Mepha</w:t>
                  </w:r>
                  <w:proofErr w:type="spellEnd"/>
                  <w:r>
                    <w:t xml:space="preserve"> 160 mg</w:t>
                  </w:r>
                </w:p>
              </w:tc>
              <w:tc>
                <w:tcPr>
                  <w:tcW w:w="989" w:type="dxa"/>
                </w:tcPr>
                <w:p w:rsidR="002D69EA" w:rsidRDefault="002402C8" w:rsidP="000D5012">
                  <w:pPr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2</w:t>
                  </w:r>
                  <w:r w:rsidR="002D69EA">
                    <w:rPr>
                      <w:lang w:val="fr-CH"/>
                    </w:rPr>
                    <w:t>-0-0</w:t>
                  </w:r>
                </w:p>
              </w:tc>
              <w:tc>
                <w:tcPr>
                  <w:tcW w:w="1587" w:type="dxa"/>
                </w:tcPr>
                <w:p w:rsidR="002D69EA" w:rsidRDefault="002D69EA" w:rsidP="000D5012">
                  <w:pPr>
                    <w:rPr>
                      <w:lang w:val="fr-CH"/>
                    </w:rPr>
                  </w:pPr>
                </w:p>
              </w:tc>
            </w:tr>
          </w:tbl>
          <w:p w:rsidR="002D69EA" w:rsidRDefault="002D69EA" w:rsidP="00B579E1"/>
        </w:tc>
      </w:tr>
    </w:tbl>
    <w:p w:rsidR="00865F73" w:rsidRPr="00B579E1" w:rsidRDefault="00865F73">
      <w:pPr>
        <w:rPr>
          <w:lang w:val="it-CH"/>
        </w:rPr>
      </w:pPr>
    </w:p>
    <w:sectPr w:rsidR="00865F73" w:rsidRPr="00B579E1" w:rsidSect="007064C3">
      <w:pgSz w:w="16838" w:h="11906" w:orient="landscape"/>
      <w:pgMar w:top="720" w:right="720" w:bottom="426" w:left="72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Rafael Jimenez" w:date="2019-10-04T16:25:00Z" w:initials="RJ">
    <w:p w:rsidR="006424F5" w:rsidRDefault="006424F5">
      <w:pPr>
        <w:pStyle w:val="Commentaire"/>
      </w:pPr>
      <w:r>
        <w:rPr>
          <w:rStyle w:val="Marquedecommentaire"/>
        </w:rPr>
        <w:annotationRef/>
      </w:r>
      <w:r w:rsidR="003B23C2">
        <w:t xml:space="preserve">Pourquoi le </w:t>
      </w:r>
      <w:proofErr w:type="spellStart"/>
      <w:r w:rsidR="003B23C2">
        <w:t>medecin</w:t>
      </w:r>
      <w:proofErr w:type="spellEnd"/>
      <w:r w:rsidR="003B23C2">
        <w:t xml:space="preserve"> fait un PADV (validation)?</w:t>
      </w:r>
    </w:p>
  </w:comment>
  <w:comment w:id="3" w:author="Rafael Jimenez" w:date="2019-10-17T12:15:00Z" w:initials="RJ">
    <w:p w:rsidR="00CE25E8" w:rsidRDefault="00CE25E8">
      <w:pPr>
        <w:pStyle w:val="Commentaire"/>
      </w:pPr>
      <w:r>
        <w:rPr>
          <w:rStyle w:val="Marquedecommentaire"/>
        </w:rPr>
        <w:annotationRef/>
      </w:r>
      <w:r>
        <w:t>Pourquoi</w:t>
      </w:r>
      <w:r w:rsidR="00FB4C3C">
        <w:t xml:space="preserve"> est-ce que le PML</w:t>
      </w:r>
      <w:r>
        <w:t xml:space="preserve"> change alors que</w:t>
      </w:r>
      <w:r w:rsidR="00FB4C3C">
        <w:t xml:space="preserve"> le Dr n'est pas relié au PMP ?</w:t>
      </w:r>
    </w:p>
  </w:comment>
  <w:comment w:id="4" w:author="sts" w:date="2019-09-20T11:31:00Z" w:initials="s">
    <w:p w:rsidR="002402C8" w:rsidRDefault="002402C8" w:rsidP="002402C8">
      <w:pPr>
        <w:pStyle w:val="Commentaire"/>
        <w:numPr>
          <w:ilvl w:val="0"/>
          <w:numId w:val="1"/>
        </w:numPr>
      </w:pPr>
      <w:r>
        <w:rPr>
          <w:rStyle w:val="Marquedecommentaire"/>
        </w:rPr>
        <w:annotationRef/>
      </w:r>
      <w:r>
        <w:t>Le pharmacien stoppe des médicaments : a-t-il le droit de faire ces STOP ? (documents PADV) Ou doit-il simplement le mettre en commentaire ?</w:t>
      </w:r>
    </w:p>
    <w:p w:rsidR="002402C8" w:rsidRDefault="002402C8" w:rsidP="002402C8">
      <w:pPr>
        <w:pStyle w:val="Commentaire"/>
        <w:numPr>
          <w:ilvl w:val="0"/>
          <w:numId w:val="1"/>
        </w:numPr>
      </w:pPr>
      <w:r>
        <w:t>Le pharmacien génère l’ordonnance : cela suppose la pré-ordonnance, qui sera dans le format d’échange 2020. Il faudrait alors aussi prévoir une confirmation (par un médecin) de la pré-ordonnance</w:t>
      </w:r>
    </w:p>
  </w:comment>
  <w:comment w:id="5" w:author="Bugnon Benjamin" w:date="2019-09-23T11:32:00Z" w:initials="BB">
    <w:p w:rsidR="00C611E3" w:rsidRDefault="00C611E3">
      <w:pPr>
        <w:pStyle w:val="Commentaire"/>
      </w:pPr>
      <w:r>
        <w:rPr>
          <w:rStyle w:val="Marquedecommentaire"/>
        </w:rPr>
        <w:annotationRef/>
      </w:r>
      <w:r>
        <w:t>Il faut absolument qu’on évite les contraintes du système </w:t>
      </w:r>
      <w:r w:rsidR="00C44CA1">
        <w:t>-</w:t>
      </w:r>
      <w:r>
        <w:t xml:space="preserve"> un MTP </w:t>
      </w:r>
      <w:r w:rsidR="00C44CA1">
        <w:t xml:space="preserve">doit pouvoir </w:t>
      </w:r>
      <w:r>
        <w:t>peut être anamnestique</w:t>
      </w:r>
      <w:r w:rsidR="00C44CA1">
        <w:t>. D</w:t>
      </w:r>
      <w:r>
        <w:t>onc oui un pharmacien peut documenter un MTP et stopper un traiteme</w:t>
      </w:r>
      <w:r w:rsidR="00C44CA1">
        <w:t>nt.</w:t>
      </w:r>
    </w:p>
    <w:p w:rsidR="00C611E3" w:rsidRDefault="00C611E3">
      <w:pPr>
        <w:pStyle w:val="Commentaire"/>
      </w:pPr>
    </w:p>
    <w:p w:rsidR="00C611E3" w:rsidRDefault="00C611E3">
      <w:pPr>
        <w:pStyle w:val="Commentaire"/>
      </w:pPr>
      <w:r>
        <w:t xml:space="preserve">Le système de confirmation semble un casse-tête </w:t>
      </w:r>
      <w:r w:rsidR="00C44CA1">
        <w:t xml:space="preserve">avec une approche du PMP comme un </w:t>
      </w:r>
      <w:r>
        <w:t xml:space="preserve">système en libre accès </w:t>
      </w:r>
      <w:r w:rsidR="00C44CA1">
        <w:t>utilisé en</w:t>
      </w:r>
      <w:r>
        <w:t xml:space="preserve"> libre choix… Ce qui ressortait des discussions des groupes de professionnels c’est que cela doit être transparent sur qui documente, et que l’on puisse documenter de manière anamnestique (= </w:t>
      </w:r>
      <w:r w:rsidR="00C44CA1">
        <w:t>documenter c</w:t>
      </w:r>
      <w:r>
        <w:t>e patient prend ce médicament sur la prescription du Dr. X – voir même d’un docteur inconnu – important en cas de prescription étrangère etc.)</w:t>
      </w:r>
      <w:r w:rsidR="00A64AB5">
        <w:t xml:space="preserve">. </w:t>
      </w:r>
    </w:p>
    <w:p w:rsidR="00C611E3" w:rsidRDefault="00C611E3">
      <w:pPr>
        <w:pStyle w:val="Commentaire"/>
      </w:pPr>
    </w:p>
    <w:p w:rsidR="00C611E3" w:rsidRDefault="00C611E3">
      <w:pPr>
        <w:pStyle w:val="Commentaire"/>
      </w:pPr>
      <w:r>
        <w:t>Donc 1) oui il peut. 2)  oui, le pharmacien génère le MTP et PRE nécessaire</w:t>
      </w:r>
      <w:r w:rsidR="00C44CA1">
        <w:t>s qui indique le nom du médecin prescripteur - et lui même comme auteur.</w:t>
      </w:r>
    </w:p>
    <w:p w:rsidR="00C611E3" w:rsidRDefault="00C611E3">
      <w:pPr>
        <w:pStyle w:val="Commentaire"/>
      </w:pPr>
    </w:p>
    <w:p w:rsidR="00C611E3" w:rsidRDefault="00C611E3">
      <w:pPr>
        <w:pStyle w:val="Commentaire"/>
      </w:pPr>
      <w:r>
        <w:t>Toutes contraintes système doit venir de décisions politiques, pas de nous. Tout le monde a le droit de tout faire de manière traçable</w:t>
      </w:r>
      <w:r w:rsidR="00C44CA1">
        <w:t>. L</w:t>
      </w:r>
      <w:r>
        <w:t>a loi définit les pratiques.</w:t>
      </w:r>
      <w:r w:rsidR="00C44CA1">
        <w:t xml:space="preserve"> </w:t>
      </w:r>
      <w:r w:rsidR="00A64AB5">
        <w:t xml:space="preserve">C’est critique, car on </w:t>
      </w:r>
      <w:r w:rsidR="00C44CA1">
        <w:t>n'arrivera pas souvent à</w:t>
      </w:r>
      <w:r w:rsidR="00A64AB5">
        <w:t xml:space="preserve"> un PMP fiable si on conceptualise en partant du principe que tout le monde joue le jeu en permanence.</w:t>
      </w:r>
    </w:p>
  </w:comment>
  <w:comment w:id="8" w:author="Rafael Jimenez" w:date="2019-10-17T12:11:00Z" w:initials="RJ">
    <w:p w:rsidR="00951FA6" w:rsidRDefault="00951FA6">
      <w:pPr>
        <w:pStyle w:val="Commentaire"/>
      </w:pPr>
      <w:r>
        <w:rPr>
          <w:rStyle w:val="Marquedecommentaire"/>
        </w:rPr>
        <w:annotationRef/>
      </w:r>
      <w:r w:rsidR="00FB4C3C">
        <w:t xml:space="preserve">PRE avant </w:t>
      </w:r>
      <w:proofErr w:type="gramStart"/>
      <w:r w:rsidR="00FB4C3C">
        <w:t>DIS</w:t>
      </w:r>
      <w:proofErr w:type="gramEnd"/>
      <w:r w:rsidR="00FB4C3C">
        <w:t xml:space="preserve"> ?</w:t>
      </w:r>
    </w:p>
  </w:comment>
  <w:comment w:id="21" w:author="Rafael Jimenez" w:date="2019-10-04T16:54:00Z" w:initials="RJ">
    <w:p w:rsidR="009720DB" w:rsidRDefault="009720DB">
      <w:pPr>
        <w:pStyle w:val="Commentaire"/>
      </w:pPr>
      <w:r>
        <w:rPr>
          <w:rStyle w:val="Marquedecommentaire"/>
        </w:rPr>
        <w:annotationRef/>
      </w:r>
      <w:r w:rsidR="003B23C2">
        <w:t>Chronologiquement est-ce que le PRE ne devrait pas venir en premier ? (prescription avant dispensation ?)</w:t>
      </w:r>
    </w:p>
  </w:comment>
  <w:comment w:id="28" w:author="Bugnon Benjamin" w:date="2019-09-23T11:33:00Z" w:initials="BB">
    <w:p w:rsidR="006E3C6F" w:rsidRDefault="006E3C6F">
      <w:pPr>
        <w:pStyle w:val="Commentaire"/>
      </w:pPr>
      <w:r>
        <w:rPr>
          <w:rStyle w:val="Marquedecommentaire"/>
        </w:rPr>
        <w:annotationRef/>
      </w:r>
      <w:r>
        <w:t>« Obligatoire » ? Selon les règles du PMP ? Attention</w:t>
      </w:r>
      <w:r w:rsidR="00C44CA1">
        <w:t xml:space="preserve"> si contrainte du système,</w:t>
      </w:r>
      <w:r>
        <w:t xml:space="preserve"> car le médecin peut dispenser des médicaments (donc sans validation) dans certaines situations </w:t>
      </w:r>
      <w:r w:rsidR="00A64AB5">
        <w:t>en R</w:t>
      </w:r>
      <w:r>
        <w:t xml:space="preserve">omandie (p.ex. </w:t>
      </w:r>
      <w:r w:rsidR="00A64AB5">
        <w:t>selon horaires</w:t>
      </w:r>
      <w:r>
        <w:t xml:space="preserve"> et pas de pharmacie à tant de km…</w:t>
      </w:r>
      <w:r w:rsidR="00A64AB5">
        <w:t xml:space="preserve"> basé sur</w:t>
      </w:r>
      <w:r>
        <w:t xml:space="preserve"> autorisation cantonale) et de  manière systématique dans certains cantons alémaniques.</w:t>
      </w:r>
    </w:p>
    <w:p w:rsidR="006E3C6F" w:rsidRDefault="006E3C6F">
      <w:pPr>
        <w:pStyle w:val="Commentaire"/>
      </w:pPr>
      <w:r>
        <w:t xml:space="preserve">Donc minimum de contrainte système. La loi contraint les pratiques directement. </w:t>
      </w:r>
    </w:p>
  </w:comment>
  <w:comment w:id="29" w:author="sts" w:date="2019-09-20T11:24:00Z" w:initials="s">
    <w:p w:rsidR="006253E5" w:rsidRDefault="006253E5" w:rsidP="006253E5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annotationRef/>
      </w:r>
      <w:r>
        <w:t xml:space="preserve">Pour moi il doit rester dans le plan car l’infirmière ne peut pas stopper un médicament mais uniquement documenter (commentaire) que le médicament n’est pas pris. Le </w:t>
      </w:r>
      <w:proofErr w:type="spellStart"/>
      <w:r>
        <w:t>Simcora</w:t>
      </w:r>
      <w:proofErr w:type="spellEnd"/>
      <w:r>
        <w:t xml:space="preserve"> devrait toujours être présent</w:t>
      </w:r>
    </w:p>
    <w:p w:rsidR="006253E5" w:rsidRDefault="006253E5">
      <w:pPr>
        <w:pStyle w:val="Commentaire"/>
      </w:pPr>
    </w:p>
  </w:comment>
  <w:comment w:id="30" w:author="Bugnon Benjamin" w:date="2019-09-23T11:34:00Z" w:initials="BB">
    <w:p w:rsidR="00FE6B9F" w:rsidRDefault="00FE6B9F">
      <w:pPr>
        <w:pStyle w:val="Commentaire"/>
      </w:pPr>
      <w:r>
        <w:rPr>
          <w:rStyle w:val="Marquedecommentaire"/>
        </w:rPr>
        <w:annotationRef/>
      </w:r>
      <w:r>
        <w:t>C’est une question fondamentale</w:t>
      </w:r>
      <w:r w:rsidR="00A64AB5">
        <w:t>. E</w:t>
      </w:r>
      <w:r>
        <w:t>st-ce que la référence c’est ce que le patient prend ou ce qu’on lui a prescrit de prendre…</w:t>
      </w:r>
    </w:p>
    <w:p w:rsidR="00FE6B9F" w:rsidRDefault="00FE6B9F">
      <w:pPr>
        <w:pStyle w:val="Commentaire"/>
      </w:pPr>
    </w:p>
    <w:p w:rsidR="00FE6B9F" w:rsidRDefault="00FE6B9F">
      <w:pPr>
        <w:pStyle w:val="Commentaire"/>
      </w:pPr>
      <w:r>
        <w:t>L’option</w:t>
      </w:r>
      <w:r w:rsidR="00A64AB5">
        <w:t xml:space="preserve"> que tu proposes</w:t>
      </w:r>
      <w:r>
        <w:t xml:space="preserve"> de documenter l’arrêt décidé par le patient par l’infirmière (idem pharmacien) </w:t>
      </w:r>
      <w:r w:rsidR="006E3C6F">
        <w:t xml:space="preserve">par un </w:t>
      </w:r>
      <w:r w:rsidR="00C44CA1">
        <w:t xml:space="preserve">commentaire </w:t>
      </w:r>
      <w:r w:rsidR="006E3C6F">
        <w:t xml:space="preserve">PADV </w:t>
      </w:r>
      <w:r>
        <w:t xml:space="preserve">me semble </w:t>
      </w:r>
      <w:r w:rsidR="00C44CA1">
        <w:t xml:space="preserve">la </w:t>
      </w:r>
      <w:r>
        <w:t>plus facile</w:t>
      </w:r>
      <w:r w:rsidR="00C44CA1">
        <w:t xml:space="preserve"> et convient tout à fait</w:t>
      </w:r>
      <w:r>
        <w:t>. L’implication du patient et la documentation de ses choix</w:t>
      </w:r>
      <w:r w:rsidR="00C44CA1">
        <w:t xml:space="preserve"> comme un arrêt</w:t>
      </w:r>
      <w:r>
        <w:t xml:space="preserve"> demande davantage de travail de fond</w:t>
      </w:r>
      <w:r w:rsidR="006E3C6F">
        <w:t xml:space="preserve"> et de consensus.</w:t>
      </w:r>
      <w:r w:rsidR="00C44CA1">
        <w:t>.. en 2ème temps.</w:t>
      </w:r>
    </w:p>
  </w:comment>
  <w:comment w:id="31" w:author="sts" w:date="2019-09-23T11:34:00Z" w:initials="s">
    <w:p w:rsidR="002402C8" w:rsidRDefault="002402C8">
      <w:pPr>
        <w:pStyle w:val="Commentaire"/>
      </w:pPr>
      <w:r>
        <w:rPr>
          <w:rStyle w:val="Marquedecommentaire"/>
        </w:rPr>
        <w:annotationRef/>
      </w:r>
      <w:r>
        <w:t>A voir comment documenter une dispensation de faisant pas référence à un emballage !</w:t>
      </w:r>
    </w:p>
    <w:p w:rsidR="00C611E3" w:rsidRDefault="00C611E3">
      <w:pPr>
        <w:pStyle w:val="Commentaire"/>
      </w:pPr>
    </w:p>
    <w:p w:rsidR="00C611E3" w:rsidRDefault="00C611E3">
      <w:pPr>
        <w:pStyle w:val="Commentaire"/>
      </w:pPr>
      <w:r w:rsidRPr="00C44CA1">
        <w:rPr>
          <w:b/>
        </w:rPr>
        <w:t>BB :</w:t>
      </w:r>
      <w:r>
        <w:t xml:space="preserve"> ce cas peut se produire également chez le médecin en situation d’urgences p.ex.</w:t>
      </w:r>
    </w:p>
  </w:comment>
  <w:comment w:id="32" w:author="Bugnon Benjamin" w:date="2019-09-23T11:36:00Z" w:initials="BB">
    <w:p w:rsidR="006E3C6F" w:rsidRDefault="006E3C6F">
      <w:pPr>
        <w:pStyle w:val="Commentaire"/>
      </w:pPr>
      <w:r>
        <w:rPr>
          <w:rStyle w:val="Marquedecommentaire"/>
        </w:rPr>
        <w:annotationRef/>
      </w:r>
      <w:r w:rsidR="00C44CA1">
        <w:t>On peut utiliser ce cas</w:t>
      </w:r>
      <w:r>
        <w:t xml:space="preserve"> </w:t>
      </w:r>
      <w:r w:rsidR="00C44CA1">
        <w:t>comme l'exemple</w:t>
      </w:r>
      <w:r>
        <w:t xml:space="preserve"> type où l’hôpital ne documente pas tout dans le PMP</w:t>
      </w:r>
      <w:r w:rsidR="00C44CA1">
        <w:t xml:space="preserve"> et fait qu'une ordonnance (scénario très fréquent au démarrage...)</w:t>
      </w:r>
      <w:r>
        <w:t>, mais à la pharmacie cela peut se préciser (si besoins avec des coups de téléphone pour un avis médical). Ici on part du principe que c’</w:t>
      </w:r>
      <w:r w:rsidR="00C44CA1">
        <w:t>est clair et pas de téléphone.</w:t>
      </w:r>
    </w:p>
    <w:p w:rsidR="006E3C6F" w:rsidRDefault="006E3C6F">
      <w:pPr>
        <w:pStyle w:val="Commentaire"/>
      </w:pPr>
      <w:r>
        <w:t>Cf. ajout.</w:t>
      </w:r>
    </w:p>
  </w:comment>
  <w:comment w:id="33" w:author="sts" w:date="2019-09-20T11:27:00Z" w:initials="s">
    <w:p w:rsidR="002402C8" w:rsidRDefault="002402C8">
      <w:pPr>
        <w:pStyle w:val="Commentaire"/>
      </w:pPr>
      <w:r>
        <w:rPr>
          <w:rStyle w:val="Marquedecommentaire"/>
        </w:rPr>
        <w:annotationRef/>
      </w:r>
      <w:r>
        <w:t xml:space="preserve">Qu’en est-il de la </w:t>
      </w:r>
      <w:proofErr w:type="spellStart"/>
      <w:r>
        <w:t>prednisone</w:t>
      </w:r>
      <w:proofErr w:type="spellEnd"/>
      <w:r>
        <w:t>, de l’</w:t>
      </w:r>
      <w:proofErr w:type="spellStart"/>
      <w:r>
        <w:t>excipial</w:t>
      </w:r>
      <w:proofErr w:type="spellEnd"/>
      <w:r>
        <w:t xml:space="preserve"> et du </w:t>
      </w:r>
      <w:proofErr w:type="spellStart"/>
      <w:r>
        <w:t>simcora</w:t>
      </w:r>
      <w:proofErr w:type="spellEnd"/>
      <w:r>
        <w:t> ? S’ils sont supprimés il faut 3 PADV STOP en plus</w:t>
      </w:r>
    </w:p>
  </w:comment>
  <w:comment w:id="34" w:author="Bugnon Benjamin" w:date="2019-09-23T10:55:00Z" w:initials="BB">
    <w:p w:rsidR="00FE6B9F" w:rsidRDefault="00FE6B9F">
      <w:pPr>
        <w:pStyle w:val="Commentaire"/>
      </w:pPr>
      <w:r>
        <w:rPr>
          <w:rStyle w:val="Marquedecommentaire"/>
        </w:rPr>
        <w:annotationRef/>
      </w:r>
      <w:r>
        <w:t>Un bel exemple de confusion d’une sortie d’hôpital ! </w:t>
      </w:r>
      <w:r>
        <w:sym w:font="Wingdings" w:char="F04A"/>
      </w:r>
    </w:p>
    <w:p w:rsidR="00FE6B9F" w:rsidRDefault="00FE6B9F">
      <w:pPr>
        <w:pStyle w:val="Commentaire"/>
      </w:pPr>
      <w:r>
        <w:t>Il faut qu’on définisse un principe clair pour les situations quand l’hôpital ne met pas à jour le plan à suivre lors de la sortie.</w:t>
      </w:r>
      <w:r w:rsidR="00C44CA1">
        <w:t xml:space="preserve"> </w:t>
      </w:r>
      <w:r>
        <w:t>Soit par défaut, tout continue. Soit par défaut tout est arrêté. Et bien sûr le but est que l’hôpital documente toutes décisions.</w:t>
      </w:r>
    </w:p>
    <w:p w:rsidR="00A81BCC" w:rsidRDefault="00A81BCC">
      <w:pPr>
        <w:pStyle w:val="Commentaire"/>
      </w:pPr>
    </w:p>
    <w:p w:rsidR="00FE6B9F" w:rsidRDefault="00C44CA1">
      <w:pPr>
        <w:pStyle w:val="Commentaire"/>
      </w:pPr>
      <w:r>
        <w:t xml:space="preserve">Dans un premier temps je propose qu'on parte sur le principe que "tout continue par </w:t>
      </w:r>
      <w:proofErr w:type="spellStart"/>
      <w:r>
        <w:t>défault</w:t>
      </w:r>
      <w:proofErr w:type="spellEnd"/>
      <w:r>
        <w:t xml:space="preserve"> à la fin de l'hospitalisation, sauf si interventions"</w:t>
      </w:r>
    </w:p>
    <w:p w:rsidR="00A81BCC" w:rsidRDefault="00A81BCC">
      <w:pPr>
        <w:pStyle w:val="Commentaire"/>
      </w:pPr>
    </w:p>
    <w:p w:rsidR="00A81BCC" w:rsidRDefault="00C44CA1">
      <w:pPr>
        <w:pStyle w:val="Commentaire"/>
      </w:pPr>
      <w:r>
        <w:t>Les avantages/désavantages:</w:t>
      </w:r>
    </w:p>
    <w:p w:rsidR="00FE6B9F" w:rsidRDefault="00FE6B9F">
      <w:pPr>
        <w:pStyle w:val="Commentaire"/>
      </w:pPr>
      <w:r>
        <w:t>Tout continue</w:t>
      </w:r>
    </w:p>
    <w:p w:rsidR="00FE6B9F" w:rsidRDefault="00FE6B9F">
      <w:pPr>
        <w:pStyle w:val="Commentaire"/>
      </w:pPr>
      <w:r>
        <w:t>+) correspond à la réalité – certaines interventions sont spécifiques et donc l’hôpital va se sentir concerner que par des traitements spécifiques.</w:t>
      </w:r>
    </w:p>
    <w:p w:rsidR="00FE6B9F" w:rsidRDefault="00FE6B9F">
      <w:pPr>
        <w:pStyle w:val="Commentaire"/>
      </w:pPr>
      <w:r>
        <w:t xml:space="preserve">+) Moins de risque de résistance lié au faite de « valider » </w:t>
      </w:r>
      <w:r w:rsidR="00A81BCC">
        <w:t xml:space="preserve">tous </w:t>
      </w:r>
      <w:r>
        <w:t>les traitements à continuer</w:t>
      </w:r>
    </w:p>
    <w:p w:rsidR="00FE6B9F" w:rsidRDefault="00FE6B9F">
      <w:pPr>
        <w:pStyle w:val="Commentaire"/>
      </w:pPr>
      <w:r>
        <w:t xml:space="preserve">-) plus de risque de </w:t>
      </w:r>
      <w:r w:rsidR="00A81BCC">
        <w:t xml:space="preserve">« clic par </w:t>
      </w:r>
      <w:proofErr w:type="spellStart"/>
      <w:r w:rsidR="00A81BCC">
        <w:t>défault</w:t>
      </w:r>
      <w:proofErr w:type="spellEnd"/>
      <w:r w:rsidR="00A81BCC">
        <w:t> » donc moins d’engagement</w:t>
      </w:r>
    </w:p>
    <w:p w:rsidR="00A81BCC" w:rsidRDefault="00A81BCC">
      <w:pPr>
        <w:pStyle w:val="Commentaire"/>
      </w:pPr>
    </w:p>
    <w:p w:rsidR="00A81BCC" w:rsidRDefault="00A81BCC">
      <w:pPr>
        <w:pStyle w:val="Commentaire"/>
      </w:pPr>
      <w:r>
        <w:t>Tout s’arrête</w:t>
      </w:r>
    </w:p>
    <w:p w:rsidR="00A81BCC" w:rsidRDefault="00A81BCC">
      <w:pPr>
        <w:pStyle w:val="Commentaire"/>
      </w:pPr>
      <w:r>
        <w:t>+) contraint l’hôpital à faire le travail pour éviter les confusions pour le patient.</w:t>
      </w:r>
      <w:r w:rsidR="00C44CA1">
        <w:t xml:space="preserve"> =&gt; </w:t>
      </w:r>
      <w:proofErr w:type="gramStart"/>
      <w:r w:rsidR="00C44CA1">
        <w:t>plus</w:t>
      </w:r>
      <w:proofErr w:type="gramEnd"/>
      <w:r w:rsidR="00C44CA1">
        <w:t xml:space="preserve"> efficace pour notre but</w:t>
      </w:r>
    </w:p>
    <w:p w:rsidR="00A81BCC" w:rsidRDefault="00A81BCC">
      <w:pPr>
        <w:pStyle w:val="Commentaire"/>
      </w:pPr>
      <w:r>
        <w:t>-) Risque de lever davantage de résistance… sans le soutien politique et de g</w:t>
      </w:r>
      <w:r w:rsidR="00C44CA1">
        <w:t>estion du changement cela sera vraiment compliqué...</w:t>
      </w:r>
    </w:p>
  </w:comment>
  <w:comment w:id="45" w:author="Rafael Jimenez" w:date="2019-10-21T14:46:00Z" w:initials="RJ">
    <w:p w:rsidR="00286CF8" w:rsidRDefault="0051627E">
      <w:pPr>
        <w:pStyle w:val="Commentaire"/>
      </w:pPr>
      <w:r>
        <w:rPr>
          <w:rStyle w:val="Marquedecommentaire"/>
        </w:rPr>
        <w:annotationRef/>
      </w:r>
      <w:r w:rsidR="003B23C2">
        <w:t xml:space="preserve">Ok 1x PADV stop (pour </w:t>
      </w:r>
      <w:proofErr w:type="spellStart"/>
      <w:r>
        <w:t>prednisone</w:t>
      </w:r>
      <w:proofErr w:type="spellEnd"/>
      <w:r w:rsidR="003B23C2">
        <w:t>) par contre il n'est pas ex</w:t>
      </w:r>
      <w:r w:rsidR="002E5C55">
        <w:t xml:space="preserve">pliqué pour </w:t>
      </w:r>
      <w:proofErr w:type="spellStart"/>
      <w:r w:rsidR="002E5C55">
        <w:t>excipial</w:t>
      </w:r>
      <w:proofErr w:type="spellEnd"/>
      <w:r w:rsidR="002E5C55">
        <w:t xml:space="preserve"> et </w:t>
      </w:r>
      <w:proofErr w:type="spellStart"/>
      <w:r w:rsidR="002E5C55">
        <w:t>simcora</w:t>
      </w:r>
      <w:proofErr w:type="spellEnd"/>
      <w:r w:rsidR="002E5C55">
        <w:t xml:space="preserve"> -&gt; </w:t>
      </w:r>
      <w:proofErr w:type="spellStart"/>
      <w:r w:rsidR="002E5C55">
        <w:t>excip</w:t>
      </w:r>
      <w:r w:rsidR="002E5C55">
        <w:t>ial</w:t>
      </w:r>
      <w:proofErr w:type="spellEnd"/>
      <w:r w:rsidR="002E5C55">
        <w:t xml:space="preserve"> </w:t>
      </w:r>
      <w:r w:rsidR="002E5C55">
        <w:t xml:space="preserve">est sensé </w:t>
      </w:r>
      <w:r w:rsidR="002E5C55">
        <w:t>s</w:t>
      </w:r>
      <w:r w:rsidR="002E5C55">
        <w:t>'arrêter après une semaine</w:t>
      </w:r>
    </w:p>
  </w:comment>
  <w:comment w:id="47" w:author="Rafael Jimenez" w:date="2019-10-17T12:09:00Z" w:initials="RJ">
    <w:p w:rsidR="00BA4157" w:rsidRDefault="00BA4157">
      <w:pPr>
        <w:pStyle w:val="Commentaire"/>
      </w:pPr>
      <w:r>
        <w:rPr>
          <w:rStyle w:val="Marquedecommentaire"/>
        </w:rPr>
        <w:annotationRef/>
      </w:r>
      <w:r w:rsidR="005A015F">
        <w:t xml:space="preserve">D'après les mesures, la tension est OK a 160mg/j -&gt; Le médecin fait une ordonnance pour la boite de 160mg -&gt; ATTENTION le PML indique 2x160mg le </w:t>
      </w:r>
      <w:r w:rsidR="00FB4C3C">
        <w:t>matin, donc 320mg -&gt; Surdosage</w:t>
      </w:r>
    </w:p>
    <w:p w:rsidR="00BA4157" w:rsidRDefault="005A015F">
      <w:pPr>
        <w:pStyle w:val="Commentaire"/>
      </w:pPr>
      <w:proofErr w:type="gramStart"/>
      <w:r>
        <w:t>lorsqu'il</w:t>
      </w:r>
      <w:proofErr w:type="gramEnd"/>
      <w:r>
        <w:t xml:space="preserve"> y a modification de dosage, mettre à jour la posologie</w:t>
      </w:r>
      <w:r w:rsidR="00FB4C3C">
        <w:t xml:space="preserve"> 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30544D" w15:done="0"/>
  <w15:commentEx w15:paraId="77F8CA0F" w15:done="0"/>
  <w15:commentEx w15:paraId="1E6C94D7" w15:done="0"/>
  <w15:commentEx w15:paraId="4696CB74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5C55" w:rsidRDefault="002E5C55" w:rsidP="00185A19">
      <w:pPr>
        <w:spacing w:after="0" w:line="240" w:lineRule="auto"/>
      </w:pPr>
      <w:r>
        <w:separator/>
      </w:r>
    </w:p>
  </w:endnote>
  <w:endnote w:type="continuationSeparator" w:id="0">
    <w:p w:rsidR="002E5C55" w:rsidRDefault="002E5C55" w:rsidP="00185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5C55" w:rsidRDefault="002E5C55" w:rsidP="00185A19">
      <w:pPr>
        <w:spacing w:after="0" w:line="240" w:lineRule="auto"/>
      </w:pPr>
      <w:r>
        <w:separator/>
      </w:r>
    </w:p>
  </w:footnote>
  <w:footnote w:type="continuationSeparator" w:id="0">
    <w:p w:rsidR="002E5C55" w:rsidRDefault="002E5C55" w:rsidP="00185A19">
      <w:pPr>
        <w:spacing w:after="0" w:line="240" w:lineRule="auto"/>
      </w:pPr>
      <w:r>
        <w:continuationSeparator/>
      </w:r>
    </w:p>
  </w:footnote>
  <w:footnote w:id="1">
    <w:p w:rsidR="002402C8" w:rsidRPr="002402C8" w:rsidRDefault="002402C8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>PADV OK pour chaque ligne de l’ordonnance (validation obligatoire)</w:t>
      </w:r>
    </w:p>
  </w:footnote>
  <w:footnote w:id="2">
    <w:p w:rsidR="00185A19" w:rsidRPr="00185A19" w:rsidRDefault="00185A19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>La substitution est définie dans le DIS</w:t>
      </w:r>
    </w:p>
  </w:footnote>
  <w:footnote w:id="3">
    <w:p w:rsidR="00185A19" w:rsidRPr="00FE6B9F" w:rsidRDefault="00185A19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FE6B9F">
        <w:rPr>
          <w:lang w:val="en-US"/>
        </w:rPr>
        <w:t xml:space="preserve"> MODIFY </w:t>
      </w:r>
      <w:r w:rsidR="006253E5" w:rsidRPr="00FE6B9F">
        <w:rPr>
          <w:lang w:val="en-US"/>
        </w:rPr>
        <w:t xml:space="preserve">MTP </w:t>
      </w:r>
      <w:r w:rsidRPr="00FE6B9F">
        <w:rPr>
          <w:lang w:val="en-US"/>
        </w:rPr>
        <w:t>RENITEN</w:t>
      </w:r>
    </w:p>
  </w:footnote>
  <w:footnote w:id="4">
    <w:p w:rsidR="00185A19" w:rsidRPr="00FE6B9F" w:rsidRDefault="00185A19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FE6B9F">
        <w:rPr>
          <w:lang w:val="en-US"/>
        </w:rPr>
        <w:t xml:space="preserve"> STOP MTP </w:t>
      </w:r>
      <w:proofErr w:type="spellStart"/>
      <w:r w:rsidRPr="00FE6B9F">
        <w:rPr>
          <w:lang w:val="en-US"/>
        </w:rPr>
        <w:t>Reniten</w:t>
      </w:r>
      <w:proofErr w:type="spellEnd"/>
    </w:p>
  </w:footnote>
  <w:footnote w:id="5">
    <w:p w:rsidR="002402C8" w:rsidRPr="002402C8" w:rsidRDefault="002402C8" w:rsidP="002402C8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>PADV OK pour chaque ligne de l’ordonnance (validation obligatoire)</w:t>
      </w:r>
    </w:p>
  </w:footnote>
  <w:footnote w:id="6">
    <w:p w:rsidR="002402C8" w:rsidRPr="002402C8" w:rsidRDefault="002402C8" w:rsidP="002402C8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>PADV OK pour chaque ligne de l’ordonnance (validation obligatoire)</w:t>
      </w:r>
    </w:p>
  </w:footnote>
  <w:footnote w:id="7">
    <w:p w:rsidR="00185A19" w:rsidRPr="00FE6B9F" w:rsidRDefault="00185A19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FE6B9F">
        <w:rPr>
          <w:lang w:val="en-US"/>
        </w:rPr>
        <w:t xml:space="preserve"> </w:t>
      </w:r>
      <w:proofErr w:type="spellStart"/>
      <w:r w:rsidRPr="00FE6B9F">
        <w:rPr>
          <w:lang w:val="en-US"/>
        </w:rPr>
        <w:t>Nexium</w:t>
      </w:r>
      <w:proofErr w:type="spellEnd"/>
      <w:r w:rsidRPr="00FE6B9F">
        <w:rPr>
          <w:lang w:val="en-US"/>
        </w:rPr>
        <w:t xml:space="preserve"> + </w:t>
      </w:r>
      <w:proofErr w:type="spellStart"/>
      <w:r w:rsidRPr="00FE6B9F">
        <w:rPr>
          <w:lang w:val="en-US"/>
        </w:rPr>
        <w:t>Exforge</w:t>
      </w:r>
      <w:proofErr w:type="spellEnd"/>
    </w:p>
  </w:footnote>
  <w:footnote w:id="8">
    <w:p w:rsidR="00185A19" w:rsidRPr="00FE6B9F" w:rsidRDefault="00185A19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FE6B9F">
        <w:rPr>
          <w:lang w:val="en-US"/>
        </w:rPr>
        <w:t xml:space="preserve"> STOP </w:t>
      </w:r>
      <w:r w:rsidR="006253E5" w:rsidRPr="00FE6B9F">
        <w:rPr>
          <w:lang w:val="en-US"/>
        </w:rPr>
        <w:t xml:space="preserve">MTP </w:t>
      </w:r>
      <w:proofErr w:type="spellStart"/>
      <w:r w:rsidRPr="00FE6B9F">
        <w:rPr>
          <w:lang w:val="en-US"/>
        </w:rPr>
        <w:t>Norvasc</w:t>
      </w:r>
      <w:proofErr w:type="spellEnd"/>
      <w:r w:rsidRPr="00FE6B9F">
        <w:rPr>
          <w:lang w:val="en-US"/>
        </w:rPr>
        <w:t xml:space="preserve">, STOP </w:t>
      </w:r>
      <w:r w:rsidR="006253E5" w:rsidRPr="00FE6B9F">
        <w:rPr>
          <w:lang w:val="en-US"/>
        </w:rPr>
        <w:t xml:space="preserve">MTP </w:t>
      </w:r>
      <w:r w:rsidRPr="00FE6B9F">
        <w:rPr>
          <w:lang w:val="en-US"/>
        </w:rPr>
        <w:t>Co-</w:t>
      </w:r>
      <w:proofErr w:type="spellStart"/>
      <w:r w:rsidRPr="00FE6B9F">
        <w:rPr>
          <w:lang w:val="en-US"/>
        </w:rPr>
        <w:t>Reniten</w:t>
      </w:r>
      <w:proofErr w:type="spellEnd"/>
      <w:r w:rsidRPr="00FE6B9F">
        <w:rPr>
          <w:lang w:val="en-US"/>
        </w:rPr>
        <w:t xml:space="preserve">, STOP </w:t>
      </w:r>
      <w:r w:rsidR="006253E5" w:rsidRPr="00FE6B9F">
        <w:rPr>
          <w:lang w:val="en-US"/>
        </w:rPr>
        <w:t xml:space="preserve">MTP </w:t>
      </w:r>
      <w:proofErr w:type="spellStart"/>
      <w:r w:rsidRPr="00FE6B9F">
        <w:rPr>
          <w:lang w:val="en-US"/>
        </w:rPr>
        <w:t>Aspirine</w:t>
      </w:r>
      <w:proofErr w:type="spellEnd"/>
    </w:p>
  </w:footnote>
  <w:footnote w:id="9">
    <w:p w:rsidR="001A370D" w:rsidRPr="00185A19" w:rsidRDefault="001A370D" w:rsidP="001A370D">
      <w:pPr>
        <w:pStyle w:val="Notedebasdepage"/>
        <w:rPr>
          <w:ins w:id="11" w:author="Rafael Jimenez" w:date="2019-10-08T11:23:00Z"/>
          <w:lang w:val="fr-CH"/>
        </w:rPr>
      </w:pPr>
      <w:ins w:id="12" w:author="Rafael Jimenez" w:date="2019-10-08T11:23:00Z">
        <w:r>
          <w:rPr>
            <w:rStyle w:val="Appelnotedebasdep"/>
          </w:rPr>
          <w:footnoteRef/>
        </w:r>
        <w:r>
          <w:t xml:space="preserve"> </w:t>
        </w:r>
        <w:r>
          <w:rPr>
            <w:lang w:val="fr-CH"/>
          </w:rPr>
          <w:t xml:space="preserve">En principe PRE provisionnel mais pas encore implémenté </w:t>
        </w:r>
        <w:r w:rsidRPr="006253E5">
          <w:rPr>
            <w:lang w:val="fr-CH"/>
          </w:rPr>
          <w:sym w:font="Wingdings" w:char="F0E0"/>
        </w:r>
        <w:r>
          <w:rPr>
            <w:lang w:val="fr-CH"/>
          </w:rPr>
          <w:t xml:space="preserve"> PRE ?</w:t>
        </w:r>
      </w:ins>
    </w:p>
  </w:footnote>
  <w:footnote w:id="10">
    <w:p w:rsidR="00D10B85" w:rsidRPr="00D10B85" w:rsidRDefault="00D10B85">
      <w:pPr>
        <w:pStyle w:val="Notedebasdepage"/>
      </w:pPr>
      <w:ins w:id="15" w:author="Rafael Jimenez" w:date="2019-10-04T16:43:00Z">
        <w:r>
          <w:rPr>
            <w:rStyle w:val="Appelnotedebasdep"/>
          </w:rPr>
          <w:footnoteRef/>
        </w:r>
        <w:r>
          <w:t xml:space="preserve"> </w:t>
        </w:r>
        <w:r>
          <w:rPr>
            <w:lang w:val="fr-CH"/>
          </w:rPr>
          <w:t>PADV OK pour chaque ligne de l’ordonnance (validation obligatoire)</w:t>
        </w:r>
      </w:ins>
      <w:ins w:id="16" w:author="Rafael Jimenez" w:date="2019-10-04T16:49:00Z">
        <w:r>
          <w:rPr>
            <w:lang w:val="fr-CH"/>
          </w:rPr>
          <w:t xml:space="preserve"> </w:t>
        </w:r>
      </w:ins>
      <w:proofErr w:type="spellStart"/>
      <w:ins w:id="17" w:author="Rafael Jimenez" w:date="2019-10-04T16:50:00Z">
        <w:r w:rsidR="00F2762E" w:rsidRPr="00F2762E">
          <w:rPr>
            <w:lang w:val="fr-CH"/>
          </w:rPr>
          <w:t>Nexium</w:t>
        </w:r>
        <w:proofErr w:type="spellEnd"/>
        <w:r w:rsidR="00F2762E" w:rsidRPr="00F2762E">
          <w:rPr>
            <w:lang w:val="fr-CH"/>
          </w:rPr>
          <w:t xml:space="preserve"> + </w:t>
        </w:r>
        <w:proofErr w:type="spellStart"/>
        <w:r w:rsidR="00F2762E" w:rsidRPr="00F2762E">
          <w:rPr>
            <w:lang w:val="fr-CH"/>
          </w:rPr>
          <w:t>Exforge</w:t>
        </w:r>
      </w:ins>
      <w:proofErr w:type="spellEnd"/>
      <w:ins w:id="18" w:author="Rafael Jimenez" w:date="2019-10-04T16:43:00Z">
        <w:r>
          <w:rPr>
            <w:lang w:val="fr-CH"/>
          </w:rPr>
          <w:t> ?</w:t>
        </w:r>
      </w:ins>
    </w:p>
  </w:footnote>
  <w:footnote w:id="11">
    <w:p w:rsidR="00185A19" w:rsidRPr="00185A19" w:rsidRDefault="00185A19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r>
        <w:rPr>
          <w:lang w:val="fr-CH"/>
        </w:rPr>
        <w:t>Exforge</w:t>
      </w:r>
      <w:proofErr w:type="spellEnd"/>
      <w:r>
        <w:rPr>
          <w:lang w:val="fr-CH"/>
        </w:rPr>
        <w:t xml:space="preserve"> + </w:t>
      </w:r>
      <w:proofErr w:type="spellStart"/>
      <w:r>
        <w:rPr>
          <w:lang w:val="fr-CH"/>
        </w:rPr>
        <w:t>Esomeprazol</w:t>
      </w:r>
      <w:proofErr w:type="spellEnd"/>
      <w:r>
        <w:rPr>
          <w:lang w:val="fr-CH"/>
        </w:rPr>
        <w:t xml:space="preserve"> à la place de </w:t>
      </w:r>
      <w:proofErr w:type="spellStart"/>
      <w:r>
        <w:rPr>
          <w:lang w:val="fr-CH"/>
        </w:rPr>
        <w:t>Nexium</w:t>
      </w:r>
      <w:proofErr w:type="spellEnd"/>
    </w:p>
  </w:footnote>
  <w:footnote w:id="12">
    <w:p w:rsidR="00185A19" w:rsidRPr="00185A19" w:rsidDel="001A370D" w:rsidRDefault="00185A19">
      <w:pPr>
        <w:pStyle w:val="Notedebasdepage"/>
        <w:rPr>
          <w:del w:id="23" w:author="Rafael Jimenez" w:date="2019-10-08T11:23:00Z"/>
          <w:lang w:val="fr-CH"/>
        </w:rPr>
      </w:pPr>
      <w:del w:id="24" w:author="Rafael Jimenez" w:date="2019-10-08T11:23:00Z">
        <w:r w:rsidDel="001A370D">
          <w:rPr>
            <w:rStyle w:val="Appelnotedebasdep"/>
          </w:rPr>
          <w:footnoteRef/>
        </w:r>
        <w:r w:rsidDel="001A370D">
          <w:delText xml:space="preserve"> </w:delText>
        </w:r>
        <w:r w:rsidDel="001A370D">
          <w:rPr>
            <w:lang w:val="fr-CH"/>
          </w:rPr>
          <w:delText xml:space="preserve">En principe </w:delText>
        </w:r>
        <w:r w:rsidR="006253E5" w:rsidDel="001A370D">
          <w:rPr>
            <w:lang w:val="fr-CH"/>
          </w:rPr>
          <w:delText xml:space="preserve">PRE provisionnel mais pas encore implémenté </w:delText>
        </w:r>
        <w:r w:rsidR="006253E5" w:rsidRPr="006253E5" w:rsidDel="001A370D">
          <w:rPr>
            <w:lang w:val="fr-CH"/>
          </w:rPr>
          <w:sym w:font="Wingdings" w:char="F0E0"/>
        </w:r>
        <w:r w:rsidR="006253E5" w:rsidDel="001A370D">
          <w:rPr>
            <w:lang w:val="fr-CH"/>
          </w:rPr>
          <w:delText xml:space="preserve"> PRE ?</w:delText>
        </w:r>
      </w:del>
    </w:p>
  </w:footnote>
  <w:footnote w:id="13">
    <w:p w:rsidR="006253E5" w:rsidRPr="00FE6B9F" w:rsidRDefault="006253E5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FE6B9F">
        <w:rPr>
          <w:lang w:val="en-US"/>
        </w:rPr>
        <w:t xml:space="preserve"> STOP MTP </w:t>
      </w:r>
      <w:proofErr w:type="spellStart"/>
      <w:r w:rsidRPr="00FE6B9F">
        <w:rPr>
          <w:lang w:val="en-US"/>
        </w:rPr>
        <w:t>Esomeprazol</w:t>
      </w:r>
      <w:proofErr w:type="spellEnd"/>
      <w:r w:rsidRPr="00FE6B9F">
        <w:rPr>
          <w:lang w:val="en-US"/>
        </w:rPr>
        <w:t xml:space="preserve">, STOP MTP </w:t>
      </w:r>
      <w:proofErr w:type="spellStart"/>
      <w:r w:rsidRPr="00FE6B9F">
        <w:rPr>
          <w:lang w:val="en-US"/>
        </w:rPr>
        <w:t>dafalgan</w:t>
      </w:r>
      <w:proofErr w:type="spellEnd"/>
    </w:p>
  </w:footnote>
  <w:footnote w:id="14">
    <w:p w:rsidR="009720DB" w:rsidRPr="009720DB" w:rsidRDefault="009720DB">
      <w:pPr>
        <w:pStyle w:val="Notedebasdepage"/>
        <w:rPr>
          <w:lang w:val="fr-CH"/>
        </w:rPr>
      </w:pPr>
      <w:ins w:id="26" w:author="Rafael Jimenez" w:date="2019-10-04T17:00:00Z">
        <w:r>
          <w:rPr>
            <w:rStyle w:val="Appelnotedebasdep"/>
          </w:rPr>
          <w:footnoteRef/>
        </w:r>
        <w:r w:rsidR="00F2762E" w:rsidRPr="00F2762E">
          <w:rPr>
            <w:lang w:val="fr-CH"/>
          </w:rPr>
          <w:t xml:space="preserve"> </w:t>
        </w:r>
        <w:r w:rsidRPr="009720DB">
          <w:rPr>
            <w:lang w:val="fr-CH"/>
          </w:rPr>
          <w:t>Pas b</w:t>
        </w:r>
        <w:r w:rsidR="00F2762E" w:rsidRPr="00F2762E">
          <w:rPr>
            <w:lang w:val="fr-CH"/>
          </w:rPr>
          <w:t>esoin d’</w:t>
        </w:r>
        <w:r>
          <w:rPr>
            <w:lang w:val="fr-CH"/>
          </w:rPr>
          <w:t xml:space="preserve">ordo car </w:t>
        </w:r>
      </w:ins>
      <w:ins w:id="27" w:author="Rafael Jimenez" w:date="2019-10-04T17:03:00Z">
        <w:r w:rsidR="00BF56B5">
          <w:rPr>
            <w:lang w:val="fr-CH"/>
          </w:rPr>
          <w:t xml:space="preserve">catégorie de remise D pour la boite de 10 </w:t>
        </w:r>
        <w:proofErr w:type="spellStart"/>
        <w:r w:rsidR="00BF56B5">
          <w:rPr>
            <w:lang w:val="fr-CH"/>
          </w:rPr>
          <w:t>cpr</w:t>
        </w:r>
      </w:ins>
      <w:proofErr w:type="spellEnd"/>
    </w:p>
  </w:footnote>
  <w:footnote w:id="15">
    <w:p w:rsidR="006253E5" w:rsidRPr="009720DB" w:rsidRDefault="006253E5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 w:rsidR="00F2762E" w:rsidRPr="00F2762E">
        <w:rPr>
          <w:lang w:val="fr-CH"/>
        </w:rPr>
        <w:t xml:space="preserve"> </w:t>
      </w:r>
      <w:r w:rsidRPr="009720DB">
        <w:rPr>
          <w:lang w:val="fr-CH"/>
        </w:rPr>
        <w:t xml:space="preserve">STOP MTP </w:t>
      </w:r>
      <w:proofErr w:type="spellStart"/>
      <w:r w:rsidRPr="009720DB">
        <w:rPr>
          <w:lang w:val="fr-CH"/>
        </w:rPr>
        <w:t>Cetirizin</w:t>
      </w:r>
      <w:proofErr w:type="spellEnd"/>
    </w:p>
  </w:footnote>
  <w:footnote w:id="16">
    <w:p w:rsidR="002402C8" w:rsidRPr="002402C8" w:rsidRDefault="002402C8" w:rsidP="002402C8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>PADV OK pour chaque ligne de l’ordonnance (validation obligatoire)</w:t>
      </w:r>
    </w:p>
  </w:footnote>
  <w:footnote w:id="17">
    <w:p w:rsidR="006253E5" w:rsidRPr="00FE6B9F" w:rsidRDefault="006253E5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FE6B9F">
        <w:rPr>
          <w:lang w:val="en-US"/>
        </w:rPr>
        <w:t xml:space="preserve"> COMMENT MTP </w:t>
      </w:r>
      <w:proofErr w:type="spellStart"/>
      <w:r w:rsidRPr="00FE6B9F">
        <w:rPr>
          <w:lang w:val="en-US"/>
        </w:rPr>
        <w:t>Simcora</w:t>
      </w:r>
      <w:proofErr w:type="spellEnd"/>
    </w:p>
  </w:footnote>
  <w:footnote w:id="18">
    <w:p w:rsidR="006253E5" w:rsidRPr="00FE6B9F" w:rsidRDefault="006253E5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FE6B9F">
        <w:rPr>
          <w:lang w:val="en-US"/>
        </w:rPr>
        <w:t xml:space="preserve"> STOP MTP </w:t>
      </w:r>
      <w:proofErr w:type="spellStart"/>
      <w:r w:rsidRPr="00FE6B9F">
        <w:rPr>
          <w:lang w:val="en-US"/>
        </w:rPr>
        <w:t>Exforge</w:t>
      </w:r>
      <w:proofErr w:type="spellEnd"/>
    </w:p>
  </w:footnote>
  <w:footnote w:id="19">
    <w:p w:rsidR="006253E5" w:rsidRPr="006253E5" w:rsidRDefault="006253E5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 xml:space="preserve">DIS 3 </w:t>
      </w:r>
      <w:proofErr w:type="spellStart"/>
      <w:r>
        <w:rPr>
          <w:lang w:val="fr-CH"/>
        </w:rPr>
        <w:t>cpr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Valsartan</w:t>
      </w:r>
      <w:proofErr w:type="spellEnd"/>
      <w:r>
        <w:rPr>
          <w:lang w:val="fr-CH"/>
        </w:rPr>
        <w:t xml:space="preserve"> (?)</w:t>
      </w:r>
    </w:p>
  </w:footnote>
  <w:footnote w:id="20">
    <w:p w:rsidR="002402C8" w:rsidRPr="002402C8" w:rsidRDefault="002402C8" w:rsidP="002402C8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>PADV OK pour chaque ligne de l’ordonnance (validation obligatoire)</w:t>
      </w:r>
    </w:p>
  </w:footnote>
  <w:footnote w:id="21">
    <w:p w:rsidR="002402C8" w:rsidRPr="002402C8" w:rsidRDefault="002402C8" w:rsidP="002402C8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>PADV OK pour chaque ligne de l’ordonnance (validation obligatoire)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905678"/>
    <w:multiLevelType w:val="hybridMultilevel"/>
    <w:tmpl w:val="0D200238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s">
    <w15:presenceInfo w15:providerId="None" w15:userId="sts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5F73"/>
    <w:rsid w:val="0002605E"/>
    <w:rsid w:val="0009346D"/>
    <w:rsid w:val="000A18A4"/>
    <w:rsid w:val="000F388D"/>
    <w:rsid w:val="00112DB9"/>
    <w:rsid w:val="00185A19"/>
    <w:rsid w:val="001A370D"/>
    <w:rsid w:val="002402C8"/>
    <w:rsid w:val="00271CD6"/>
    <w:rsid w:val="00286CF8"/>
    <w:rsid w:val="002D69EA"/>
    <w:rsid w:val="002E5C55"/>
    <w:rsid w:val="002F0FD6"/>
    <w:rsid w:val="003165F5"/>
    <w:rsid w:val="0034292A"/>
    <w:rsid w:val="003B23C2"/>
    <w:rsid w:val="003C4909"/>
    <w:rsid w:val="00496A08"/>
    <w:rsid w:val="00513804"/>
    <w:rsid w:val="0051627E"/>
    <w:rsid w:val="00522C9E"/>
    <w:rsid w:val="0053627E"/>
    <w:rsid w:val="005A015F"/>
    <w:rsid w:val="005F1901"/>
    <w:rsid w:val="006253E5"/>
    <w:rsid w:val="006424F5"/>
    <w:rsid w:val="00647193"/>
    <w:rsid w:val="00694C1A"/>
    <w:rsid w:val="006B4DD9"/>
    <w:rsid w:val="006E3C6F"/>
    <w:rsid w:val="006F32B6"/>
    <w:rsid w:val="00704CBA"/>
    <w:rsid w:val="007064C3"/>
    <w:rsid w:val="00784E20"/>
    <w:rsid w:val="007A0F2E"/>
    <w:rsid w:val="007F1142"/>
    <w:rsid w:val="008353F5"/>
    <w:rsid w:val="00865F73"/>
    <w:rsid w:val="00872521"/>
    <w:rsid w:val="008A12D9"/>
    <w:rsid w:val="008B06FC"/>
    <w:rsid w:val="008F2E98"/>
    <w:rsid w:val="009238BA"/>
    <w:rsid w:val="00951FA6"/>
    <w:rsid w:val="009720DB"/>
    <w:rsid w:val="00A64AB5"/>
    <w:rsid w:val="00A67411"/>
    <w:rsid w:val="00A75B8A"/>
    <w:rsid w:val="00A81BCC"/>
    <w:rsid w:val="00AA2513"/>
    <w:rsid w:val="00AB17BB"/>
    <w:rsid w:val="00B579E1"/>
    <w:rsid w:val="00B8250D"/>
    <w:rsid w:val="00BA4157"/>
    <w:rsid w:val="00BF56B5"/>
    <w:rsid w:val="00C44CA1"/>
    <w:rsid w:val="00C611E3"/>
    <w:rsid w:val="00CA3C51"/>
    <w:rsid w:val="00CE25E8"/>
    <w:rsid w:val="00D10B85"/>
    <w:rsid w:val="00DC1FB5"/>
    <w:rsid w:val="00E019AD"/>
    <w:rsid w:val="00E070FB"/>
    <w:rsid w:val="00E37D6B"/>
    <w:rsid w:val="00EA1101"/>
    <w:rsid w:val="00EA33DA"/>
    <w:rsid w:val="00F12D92"/>
    <w:rsid w:val="00F2762E"/>
    <w:rsid w:val="00FB4C3C"/>
    <w:rsid w:val="00FE6B9F"/>
    <w:rsid w:val="00FF5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2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65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B1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17BB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7A0F2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A0F2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A0F2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A0F2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A0F2E"/>
    <w:rPr>
      <w:b/>
      <w:bCs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85A1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85A1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85A19"/>
    <w:rPr>
      <w:vertAlign w:val="superscript"/>
    </w:rPr>
  </w:style>
  <w:style w:type="paragraph" w:styleId="Rvision">
    <w:name w:val="Revision"/>
    <w:hidden/>
    <w:uiPriority w:val="99"/>
    <w:semiHidden/>
    <w:rsid w:val="00A81BC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65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B1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17BB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7A0F2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A0F2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A0F2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A0F2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A0F2E"/>
    <w:rPr>
      <w:b/>
      <w:bCs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85A1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85A1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85A19"/>
    <w:rPr>
      <w:vertAlign w:val="superscript"/>
    </w:rPr>
  </w:style>
  <w:style w:type="paragraph" w:styleId="Rvision">
    <w:name w:val="Revision"/>
    <w:hidden/>
    <w:uiPriority w:val="99"/>
    <w:semiHidden/>
    <w:rsid w:val="00A81BC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18FF5-12F2-4BE6-9892-0C595036A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926</Words>
  <Characters>5096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Vaud</Company>
  <LinksUpToDate>false</LinksUpToDate>
  <CharactersWithSpaces>6010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Rafael Jimenez</cp:lastModifiedBy>
  <cp:revision>5</cp:revision>
  <dcterms:created xsi:type="dcterms:W3CDTF">2019-10-17T10:19:00Z</dcterms:created>
  <dcterms:modified xsi:type="dcterms:W3CDTF">2019-10-21T15:01:00Z</dcterms:modified>
</cp:coreProperties>
</file>